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A1312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 w:eastAsia="ja-JP"/>
        </w:rPr>
        <w:drawing>
          <wp:inline distT="0" distB="0" distL="0" distR="0" wp14:anchorId="59AC44F9" wp14:editId="40DEE796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D9A502A" w14:textId="77777777" w:rsidR="005E64CE" w:rsidRPr="007355B1" w:rsidRDefault="005E64CE" w:rsidP="005E64CE">
      <w:pPr>
        <w:rPr>
          <w:rFonts w:cs="Arial"/>
        </w:rPr>
      </w:pPr>
    </w:p>
    <w:p w14:paraId="74021EB1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1060586D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B2D0545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69300054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6252C2CD" w14:textId="006ED180" w:rsidR="009C5D62" w:rsidRPr="007355B1" w:rsidRDefault="00A202D8" w:rsidP="009C5D62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HIBERNATE</w:t>
      </w:r>
    </w:p>
    <w:p w14:paraId="463FA453" w14:textId="338BF383" w:rsidR="005E64CE" w:rsidRDefault="00594E6E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Training </w:t>
      </w:r>
      <w:r w:rsidR="00DD1199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</w:t>
      </w:r>
    </w:p>
    <w:p w14:paraId="1B09C8BA" w14:textId="77777777" w:rsidR="00CC0197" w:rsidRDefault="00CC0197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</w:p>
    <w:p w14:paraId="2F8635E1" w14:textId="77777777" w:rsidR="001F79D3" w:rsidRDefault="001F79D3" w:rsidP="001F79D3">
      <w:pPr>
        <w:jc w:val="center"/>
        <w:rPr>
          <w:rFonts w:ascii="Segoe UI" w:hAnsi="Segoe UI" w:cs="Segoe UI"/>
          <w:b/>
          <w:sz w:val="36"/>
          <w:szCs w:val="36"/>
        </w:rPr>
      </w:pPr>
      <w:r w:rsidRPr="00F8543B">
        <w:rPr>
          <w:rFonts w:ascii="Segoe UI" w:hAnsi="Segoe UI" w:cs="Segoe UI"/>
          <w:b/>
          <w:sz w:val="36"/>
          <w:szCs w:val="36"/>
        </w:rPr>
        <w:t>XML Configuration &amp; CRUD Operations</w:t>
      </w:r>
    </w:p>
    <w:p w14:paraId="6330ACB6" w14:textId="77777777" w:rsidR="001F79D3" w:rsidRPr="001F79D3" w:rsidRDefault="001F79D3" w:rsidP="00AF70F7">
      <w:pPr>
        <w:spacing w:before="240" w:after="0" w:line="360" w:lineRule="auto"/>
        <w:jc w:val="center"/>
        <w:rPr>
          <w:rFonts w:eastAsia="Times New Roman" w:cs="Arial"/>
          <w:color w:val="AC0000"/>
          <w:spacing w:val="40"/>
          <w:sz w:val="40"/>
          <w:szCs w:val="24"/>
          <w:lang w:val="en-AU"/>
        </w:rPr>
      </w:pPr>
    </w:p>
    <w:p w14:paraId="128FF0E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37E3F4A9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188A5B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43809BC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45A13CF9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F2DBE0D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58E0DD93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0CF3D182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5ACFDD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6893E638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00B90F91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5696EF03" w14:textId="77777777" w:rsidR="005E64CE" w:rsidRPr="007355B1" w:rsidRDefault="005E64CE" w:rsidP="005E64CE">
      <w:pPr>
        <w:rPr>
          <w:rFonts w:cs="Arial"/>
          <w:color w:val="000000"/>
        </w:rPr>
      </w:pPr>
    </w:p>
    <w:p w14:paraId="775C2EE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680B0BC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05E796F" w14:textId="6241FDDC" w:rsidR="005E64CE" w:rsidRPr="007355B1" w:rsidRDefault="005E64CE" w:rsidP="006A0D34">
      <w:pPr>
        <w:rPr>
          <w:rFonts w:cs="Arial"/>
          <w:bCs/>
        </w:rPr>
      </w:pPr>
    </w:p>
    <w:p w14:paraId="236571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5B04A10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5715FEF5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5EA64A62" w14:textId="6ECEF882" w:rsidR="00552135" w:rsidRPr="00356D25" w:rsidRDefault="00356D25" w:rsidP="00552135">
      <w:pPr>
        <w:jc w:val="center"/>
        <w:rPr>
          <w:rFonts w:cs="Arial"/>
          <w:b/>
          <w:bCs/>
          <w:lang w:val="en-US"/>
        </w:rPr>
      </w:pPr>
      <w:r>
        <w:rPr>
          <w:rFonts w:cs="Arial"/>
          <w:b/>
          <w:bCs/>
        </w:rPr>
        <w:t>Hanoi, 06</w:t>
      </w:r>
      <w:r w:rsidR="00A202D8">
        <w:rPr>
          <w:rFonts w:cs="Arial"/>
          <w:b/>
          <w:bCs/>
        </w:rPr>
        <w:t>/20</w:t>
      </w:r>
      <w:r>
        <w:rPr>
          <w:rFonts w:cs="Arial"/>
          <w:b/>
          <w:bCs/>
          <w:lang w:val="en-US"/>
        </w:rPr>
        <w:t>20</w:t>
      </w:r>
    </w:p>
    <w:p w14:paraId="7A4CC09D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6D864DFB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9325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3374"/>
        <w:gridCol w:w="1271"/>
        <w:gridCol w:w="1170"/>
        <w:gridCol w:w="1440"/>
      </w:tblGrid>
      <w:tr w:rsidR="007355B1" w:rsidRPr="007355B1" w14:paraId="6F3B55D0" w14:textId="77777777" w:rsidTr="00CA1AC9">
        <w:tc>
          <w:tcPr>
            <w:tcW w:w="540" w:type="dxa"/>
            <w:shd w:val="clear" w:color="auto" w:fill="D9D9D9"/>
          </w:tcPr>
          <w:p w14:paraId="546A8C32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1691374E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3374" w:type="dxa"/>
            <w:shd w:val="clear" w:color="auto" w:fill="D9D9D9"/>
          </w:tcPr>
          <w:p w14:paraId="5C03565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071451DA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3194D08B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35112EC0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6D52D535" w14:textId="77777777" w:rsidTr="00CA1AC9">
        <w:tc>
          <w:tcPr>
            <w:tcW w:w="540" w:type="dxa"/>
          </w:tcPr>
          <w:p w14:paraId="5257F323" w14:textId="5B684802" w:rsidR="007355B1" w:rsidRPr="007355B1" w:rsidRDefault="00A202D8" w:rsidP="00CD557E">
            <w:pPr>
              <w:pStyle w:val="Bang"/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14:paraId="1317792F" w14:textId="66A173AA" w:rsidR="007355B1" w:rsidRPr="007355B1" w:rsidRDefault="00A202D8" w:rsidP="008577F2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del w:id="0" w:author="ASUS" w:date="2020-06-24T05:21:00Z">
              <w:r w:rsidDel="00B172EF">
                <w:rPr>
                  <w:rFonts w:ascii="Arial" w:hAnsi="Arial" w:cs="Arial"/>
                  <w:sz w:val="18"/>
                  <w:szCs w:val="18"/>
                </w:rPr>
                <w:delText>25</w:delText>
              </w:r>
            </w:del>
            <w:ins w:id="1" w:author="ASUS" w:date="2020-06-24T05:21:00Z">
              <w:r w:rsidR="00B172EF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  <w:r>
              <w:rPr>
                <w:rFonts w:ascii="Arial" w:hAnsi="Arial" w:cs="Arial"/>
                <w:sz w:val="18"/>
                <w:szCs w:val="18"/>
              </w:rPr>
              <w:t>/</w:t>
            </w:r>
            <w:del w:id="2" w:author="ASUS" w:date="2020-06-24T05:21:00Z">
              <w:r w:rsidDel="00B172EF">
                <w:rPr>
                  <w:rFonts w:ascii="Arial" w:hAnsi="Arial" w:cs="Arial"/>
                  <w:sz w:val="18"/>
                  <w:szCs w:val="18"/>
                </w:rPr>
                <w:delText>09</w:delText>
              </w:r>
            </w:del>
            <w:ins w:id="3" w:author="ASUS" w:date="2020-06-24T05:21:00Z">
              <w:r w:rsidR="00B172EF">
                <w:rPr>
                  <w:rFonts w:ascii="Arial" w:hAnsi="Arial" w:cs="Arial"/>
                  <w:sz w:val="18"/>
                  <w:szCs w:val="18"/>
                </w:rPr>
                <w:t>06</w:t>
              </w:r>
            </w:ins>
            <w:r>
              <w:rPr>
                <w:rFonts w:ascii="Arial" w:hAnsi="Arial" w:cs="Arial"/>
                <w:sz w:val="18"/>
                <w:szCs w:val="18"/>
              </w:rPr>
              <w:t>/</w:t>
            </w:r>
            <w:del w:id="4" w:author="ASUS" w:date="2020-06-24T05:22:00Z">
              <w:r w:rsidDel="008577F2">
                <w:rPr>
                  <w:rFonts w:ascii="Arial" w:hAnsi="Arial" w:cs="Arial"/>
                  <w:sz w:val="18"/>
                  <w:szCs w:val="18"/>
                </w:rPr>
                <w:delText>2019</w:delText>
              </w:r>
            </w:del>
            <w:ins w:id="5" w:author="ASUS" w:date="2020-06-24T05:22:00Z">
              <w:r w:rsidR="008577F2">
                <w:rPr>
                  <w:rFonts w:ascii="Arial" w:hAnsi="Arial" w:cs="Arial"/>
                  <w:sz w:val="18"/>
                  <w:szCs w:val="18"/>
                </w:rPr>
                <w:t>2020</w:t>
              </w:r>
            </w:ins>
          </w:p>
        </w:tc>
        <w:tc>
          <w:tcPr>
            <w:tcW w:w="3374" w:type="dxa"/>
          </w:tcPr>
          <w:p w14:paraId="0690B008" w14:textId="4B132E96" w:rsidR="007355B1" w:rsidRPr="007355B1" w:rsidRDefault="00A202D8" w:rsidP="00A86E7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Create </w:t>
            </w:r>
            <w:r w:rsidR="00A86E73">
              <w:rPr>
                <w:rFonts w:ascii="Arial" w:hAnsi="Arial" w:cs="Arial"/>
                <w:sz w:val="18"/>
                <w:szCs w:val="18"/>
              </w:rPr>
              <w:t>Lab</w:t>
            </w:r>
          </w:p>
        </w:tc>
        <w:tc>
          <w:tcPr>
            <w:tcW w:w="1271" w:type="dxa"/>
          </w:tcPr>
          <w:p w14:paraId="77BDDFF8" w14:textId="36DA5ECE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462EB8" w14:textId="50B1A643" w:rsidR="007355B1" w:rsidRPr="007355B1" w:rsidRDefault="00A202D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del w:id="6" w:author="ASUS" w:date="2020-06-24T05:22:00Z">
              <w:r w:rsidDel="00B172EF">
                <w:rPr>
                  <w:rFonts w:ascii="Arial" w:hAnsi="Arial" w:cs="Arial"/>
                  <w:sz w:val="18"/>
                  <w:szCs w:val="18"/>
                </w:rPr>
                <w:delText>VietTN</w:delText>
              </w:r>
            </w:del>
          </w:p>
        </w:tc>
        <w:tc>
          <w:tcPr>
            <w:tcW w:w="1440" w:type="dxa"/>
          </w:tcPr>
          <w:p w14:paraId="017B2BFA" w14:textId="4A4429DD" w:rsidR="007355B1" w:rsidRPr="007355B1" w:rsidRDefault="00A202D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del w:id="7" w:author="ASUS" w:date="2020-06-24T05:22:00Z">
              <w:r w:rsidDel="00B172EF">
                <w:rPr>
                  <w:rFonts w:ascii="Arial" w:hAnsi="Arial" w:cs="Arial"/>
                  <w:sz w:val="18"/>
                  <w:szCs w:val="18"/>
                </w:rPr>
                <w:delText>VinhNV</w:delText>
              </w:r>
            </w:del>
          </w:p>
        </w:tc>
      </w:tr>
      <w:tr w:rsidR="007355B1" w:rsidRPr="007355B1" w14:paraId="2B18C552" w14:textId="77777777" w:rsidTr="00CA1AC9">
        <w:tc>
          <w:tcPr>
            <w:tcW w:w="540" w:type="dxa"/>
          </w:tcPr>
          <w:p w14:paraId="1DCA45B9" w14:textId="77777777" w:rsidR="007355B1" w:rsidRPr="007355B1" w:rsidRDefault="007355B1" w:rsidP="00CD557E">
            <w:pPr>
              <w:pStyle w:val="Bang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3E185C6" w14:textId="7DA4FEB9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4" w:type="dxa"/>
          </w:tcPr>
          <w:p w14:paraId="2DD5E648" w14:textId="3DCD0D6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01F01A9F" w14:textId="7E88B8C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339FDA8" w14:textId="5E25B49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2C50335" w14:textId="678EAA7F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3E07624" w14:textId="77777777" w:rsidTr="00CA1AC9">
        <w:tc>
          <w:tcPr>
            <w:tcW w:w="540" w:type="dxa"/>
          </w:tcPr>
          <w:p w14:paraId="7056B60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992F3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4" w:type="dxa"/>
          </w:tcPr>
          <w:p w14:paraId="259C18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05C5E7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A0F30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98B18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C3B726E" w14:textId="77777777" w:rsidTr="00CA1AC9">
        <w:tc>
          <w:tcPr>
            <w:tcW w:w="540" w:type="dxa"/>
          </w:tcPr>
          <w:p w14:paraId="35212F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5395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4" w:type="dxa"/>
          </w:tcPr>
          <w:p w14:paraId="135FD09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DD2F7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17527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670B0C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BF7ACAE" w14:textId="77777777" w:rsidTr="00CA1AC9">
        <w:tc>
          <w:tcPr>
            <w:tcW w:w="540" w:type="dxa"/>
          </w:tcPr>
          <w:p w14:paraId="7FA1AFA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8DC4B0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4" w:type="dxa"/>
          </w:tcPr>
          <w:p w14:paraId="363669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89F5E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7AC364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4AA151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EC079B8" w14:textId="77777777" w:rsidTr="00CA1AC9">
        <w:tc>
          <w:tcPr>
            <w:tcW w:w="540" w:type="dxa"/>
          </w:tcPr>
          <w:p w14:paraId="47A8782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5178F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4" w:type="dxa"/>
          </w:tcPr>
          <w:p w14:paraId="13E02E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77B9D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E203D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F18D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6B3BED7" w14:textId="77777777" w:rsidTr="00CA1AC9">
        <w:tc>
          <w:tcPr>
            <w:tcW w:w="540" w:type="dxa"/>
          </w:tcPr>
          <w:p w14:paraId="090A4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96A20C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4" w:type="dxa"/>
          </w:tcPr>
          <w:p w14:paraId="2777B00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A9F36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3EBD35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6B1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B238C7C" w14:textId="77777777" w:rsidTr="00CA1AC9">
        <w:tc>
          <w:tcPr>
            <w:tcW w:w="540" w:type="dxa"/>
          </w:tcPr>
          <w:p w14:paraId="08AD02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04095D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4" w:type="dxa"/>
          </w:tcPr>
          <w:p w14:paraId="78C0E3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DF89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97CEF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EADCC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0D8C4DA" w14:textId="77777777" w:rsidTr="00CA1AC9">
        <w:tc>
          <w:tcPr>
            <w:tcW w:w="540" w:type="dxa"/>
          </w:tcPr>
          <w:p w14:paraId="4DD16FF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C198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4" w:type="dxa"/>
          </w:tcPr>
          <w:p w14:paraId="7BFB6FB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7F9F2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D296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F3BE5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4BBDC10A" w14:textId="77777777" w:rsidTr="00CA1AC9">
        <w:tc>
          <w:tcPr>
            <w:tcW w:w="540" w:type="dxa"/>
          </w:tcPr>
          <w:p w14:paraId="3704A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3EC2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4" w:type="dxa"/>
          </w:tcPr>
          <w:p w14:paraId="2AB273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F38A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2235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7A59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A37499" w14:textId="77777777" w:rsidR="005E64CE" w:rsidRPr="007355B1" w:rsidRDefault="005E64CE" w:rsidP="005E64CE">
      <w:pPr>
        <w:rPr>
          <w:rFonts w:cs="Arial"/>
          <w:bCs/>
        </w:rPr>
      </w:pPr>
    </w:p>
    <w:p w14:paraId="1EBCF4DD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520A8F9C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14:paraId="25D42AD9" w14:textId="7B8D0BCC" w:rsidR="00DC262A" w:rsidRPr="00AD5BF4" w:rsidRDefault="00B94847" w:rsidP="00DC262A">
      <w:pPr>
        <w:tabs>
          <w:tab w:val="right" w:leader="middleDot" w:pos="9498"/>
        </w:tabs>
        <w:spacing w:line="360" w:lineRule="auto"/>
        <w:rPr>
          <w:rFonts w:ascii="Segoe UI" w:hAnsi="Segoe UI" w:cs="Segoe UI"/>
          <w:b/>
          <w:sz w:val="36"/>
          <w:szCs w:val="36"/>
          <w:lang w:val="en-US"/>
          <w:rPrChange w:id="8" w:author="ASUS" w:date="2020-06-24T11:12:00Z">
            <w:rPr>
              <w:rFonts w:ascii="Segoe UI" w:hAnsi="Segoe UI" w:cs="Segoe UI"/>
              <w:b/>
              <w:sz w:val="36"/>
              <w:szCs w:val="36"/>
            </w:rPr>
          </w:rPrChange>
        </w:rPr>
      </w:pPr>
      <w:r w:rsidRPr="00DC262A">
        <w:rPr>
          <w:rFonts w:cs="Arial"/>
          <w:b/>
        </w:rPr>
        <w:fldChar w:fldCharType="begin"/>
      </w:r>
      <w:r w:rsidRPr="00DC262A">
        <w:rPr>
          <w:rFonts w:cs="Arial"/>
          <w:b/>
        </w:rPr>
        <w:instrText xml:space="preserve"> TOC \o "1-3" \h \z \t "FA_Lev3,3" </w:instrText>
      </w:r>
      <w:r w:rsidRPr="00DC262A">
        <w:rPr>
          <w:rFonts w:cs="Arial"/>
          <w:b/>
        </w:rPr>
        <w:fldChar w:fldCharType="separate"/>
      </w:r>
      <w:r w:rsidR="00DC262A" w:rsidRPr="008E57C6">
        <w:rPr>
          <w:rFonts w:ascii="Segoe UI" w:hAnsi="Segoe UI" w:cs="Segoe UI"/>
          <w:b/>
        </w:rPr>
        <w:t>1. Problem Description</w:t>
      </w:r>
      <w:r w:rsidR="00DC262A">
        <w:rPr>
          <w:rFonts w:ascii="Segoe UI" w:hAnsi="Segoe UI" w:cs="Segoe UI"/>
          <w:b/>
        </w:rPr>
        <w:tab/>
      </w:r>
      <w:del w:id="9" w:author="ASUS" w:date="2020-06-24T11:12:00Z">
        <w:r w:rsidR="00DC262A" w:rsidDel="00AD5BF4">
          <w:rPr>
            <w:rFonts w:ascii="Segoe UI" w:hAnsi="Segoe UI" w:cs="Segoe UI"/>
            <w:b/>
          </w:rPr>
          <w:delText>2</w:delText>
        </w:r>
      </w:del>
      <w:ins w:id="10" w:author="ASUS" w:date="2020-06-24T11:12:00Z">
        <w:r w:rsidR="00AD5BF4">
          <w:rPr>
            <w:rFonts w:ascii="Segoe UI" w:hAnsi="Segoe UI" w:cs="Segoe UI"/>
            <w:b/>
            <w:lang w:val="en-US"/>
          </w:rPr>
          <w:t>4</w:t>
        </w:r>
      </w:ins>
    </w:p>
    <w:p w14:paraId="577C9A9A" w14:textId="6990DD11" w:rsidR="00DC262A" w:rsidRPr="00AD5BF4" w:rsidRDefault="00DC262A" w:rsidP="00DC262A">
      <w:pPr>
        <w:tabs>
          <w:tab w:val="right" w:leader="middleDot" w:pos="9498"/>
        </w:tabs>
        <w:spacing w:line="360" w:lineRule="auto"/>
        <w:jc w:val="both"/>
        <w:rPr>
          <w:rFonts w:ascii="Segoe UI" w:hAnsi="Segoe UI" w:cs="Segoe UI"/>
          <w:b/>
          <w:lang w:val="en-US"/>
          <w:rPrChange w:id="11" w:author="ASUS" w:date="2020-06-24T11:12:00Z">
            <w:rPr>
              <w:rFonts w:ascii="Segoe UI" w:hAnsi="Segoe UI" w:cs="Segoe UI"/>
              <w:b/>
            </w:rPr>
          </w:rPrChange>
        </w:rPr>
      </w:pPr>
      <w:r w:rsidRPr="008E57C6">
        <w:rPr>
          <w:rFonts w:ascii="Segoe UI" w:hAnsi="Segoe UI" w:cs="Segoe UI"/>
          <w:b/>
        </w:rPr>
        <w:t>2. Technologies and Tools Used</w:t>
      </w:r>
      <w:r>
        <w:rPr>
          <w:rFonts w:ascii="Segoe UI" w:hAnsi="Segoe UI" w:cs="Segoe UI"/>
          <w:b/>
        </w:rPr>
        <w:tab/>
      </w:r>
      <w:del w:id="12" w:author="ASUS" w:date="2020-06-24T11:12:00Z">
        <w:r w:rsidDel="00AD5BF4">
          <w:rPr>
            <w:rFonts w:ascii="Segoe UI" w:hAnsi="Segoe UI" w:cs="Segoe UI"/>
            <w:b/>
          </w:rPr>
          <w:delText>2</w:delText>
        </w:r>
      </w:del>
      <w:ins w:id="13" w:author="ASUS" w:date="2020-06-24T11:12:00Z">
        <w:r w:rsidR="00AD5BF4">
          <w:rPr>
            <w:rFonts w:ascii="Segoe UI" w:hAnsi="Segoe UI" w:cs="Segoe UI"/>
            <w:b/>
            <w:lang w:val="en-US"/>
          </w:rPr>
          <w:t>4</w:t>
        </w:r>
      </w:ins>
    </w:p>
    <w:p w14:paraId="6243E2A1" w14:textId="48693F72" w:rsidR="00DC262A" w:rsidRPr="008E57C6" w:rsidRDefault="00DC262A" w:rsidP="00DC262A">
      <w:pPr>
        <w:tabs>
          <w:tab w:val="right" w:leader="middleDot" w:pos="9498"/>
        </w:tabs>
        <w:spacing w:line="360" w:lineRule="auto"/>
        <w:rPr>
          <w:rFonts w:ascii="Segoe UI" w:hAnsi="Segoe UI" w:cs="Segoe UI"/>
          <w:b/>
          <w:sz w:val="36"/>
          <w:szCs w:val="36"/>
        </w:rPr>
      </w:pPr>
      <w:r w:rsidRPr="008E57C6">
        <w:rPr>
          <w:rFonts w:ascii="Segoe UI" w:hAnsi="Segoe UI" w:cs="Segoe UI"/>
          <w:b/>
        </w:rPr>
        <w:t>3. Development Steps</w:t>
      </w:r>
      <w:r>
        <w:rPr>
          <w:rFonts w:ascii="Segoe UI" w:hAnsi="Segoe UI" w:cs="Segoe UI"/>
          <w:b/>
        </w:rPr>
        <w:tab/>
      </w:r>
      <w:del w:id="14" w:author="ASUS" w:date="2020-06-24T11:12:00Z">
        <w:r w:rsidDel="00AD5BF4">
          <w:rPr>
            <w:rFonts w:ascii="Segoe UI" w:hAnsi="Segoe UI" w:cs="Segoe UI"/>
            <w:b/>
          </w:rPr>
          <w:delText>3</w:delText>
        </w:r>
        <w:r w:rsidRPr="008E57C6" w:rsidDel="00AD5BF4">
          <w:rPr>
            <w:rFonts w:ascii="Segoe UI" w:hAnsi="Segoe UI" w:cs="Segoe UI"/>
            <w:b/>
            <w:sz w:val="36"/>
            <w:szCs w:val="36"/>
          </w:rPr>
          <w:delText xml:space="preserve"> </w:delText>
        </w:r>
      </w:del>
      <w:ins w:id="15" w:author="ASUS" w:date="2020-06-24T11:12:00Z">
        <w:r w:rsidR="00AD5BF4">
          <w:rPr>
            <w:rFonts w:ascii="Segoe UI" w:hAnsi="Segoe UI" w:cs="Segoe UI"/>
            <w:b/>
            <w:lang w:val="en-US"/>
          </w:rPr>
          <w:t>5</w:t>
        </w:r>
        <w:r w:rsidR="00AD5BF4" w:rsidRPr="008E57C6">
          <w:rPr>
            <w:rFonts w:ascii="Segoe UI" w:hAnsi="Segoe UI" w:cs="Segoe UI"/>
            <w:b/>
            <w:sz w:val="36"/>
            <w:szCs w:val="36"/>
          </w:rPr>
          <w:t xml:space="preserve"> </w:t>
        </w:r>
      </w:ins>
    </w:p>
    <w:p w14:paraId="615A2EC6" w14:textId="3D8FB338" w:rsidR="00DC262A" w:rsidRPr="003F0491" w:rsidRDefault="00DC262A" w:rsidP="00DC262A">
      <w:pPr>
        <w:shd w:val="clear" w:color="auto" w:fill="FFFFFF"/>
        <w:tabs>
          <w:tab w:val="right" w:leader="middleDot" w:pos="9498"/>
        </w:tabs>
        <w:spacing w:before="60" w:line="360" w:lineRule="auto"/>
        <w:ind w:left="567"/>
        <w:rPr>
          <w:rFonts w:ascii="Segoe UI" w:eastAsia="Times New Roman" w:hAnsi="Segoe UI" w:cs="Segoe UI"/>
          <w:color w:val="24292E"/>
          <w:lang w:val="en-US"/>
          <w:rPrChange w:id="16" w:author="ASUS" w:date="2020-06-24T11:11:00Z">
            <w:rPr>
              <w:rFonts w:ascii="Segoe UI" w:eastAsia="Times New Roman" w:hAnsi="Segoe UI" w:cs="Segoe UI"/>
              <w:color w:val="24292E"/>
            </w:rPr>
          </w:rPrChange>
        </w:rPr>
      </w:pPr>
      <w:r w:rsidRPr="008E57C6">
        <w:rPr>
          <w:rFonts w:ascii="Segoe UI" w:eastAsia="Times New Roman" w:hAnsi="Segoe UI" w:cs="Segoe UI"/>
          <w:color w:val="24292E"/>
        </w:rPr>
        <w:t>3.</w:t>
      </w:r>
      <w:r>
        <w:rPr>
          <w:rFonts w:ascii="Segoe UI" w:eastAsia="Times New Roman" w:hAnsi="Segoe UI" w:cs="Segoe UI"/>
          <w:color w:val="24292E"/>
        </w:rPr>
        <w:t>1</w:t>
      </w:r>
      <w:r w:rsidRPr="008E57C6">
        <w:rPr>
          <w:rFonts w:ascii="Segoe UI" w:eastAsia="Times New Roman" w:hAnsi="Segoe UI" w:cs="Segoe UI"/>
          <w:color w:val="24292E"/>
        </w:rPr>
        <w:t>, Project Directory Structure</w:t>
      </w:r>
      <w:r>
        <w:rPr>
          <w:rFonts w:ascii="Segoe UI" w:eastAsia="Times New Roman" w:hAnsi="Segoe UI" w:cs="Segoe UI"/>
          <w:color w:val="24292E"/>
        </w:rPr>
        <w:tab/>
      </w:r>
      <w:del w:id="17" w:author="ASUS" w:date="2020-06-24T11:11:00Z">
        <w:r w:rsidDel="003F0491">
          <w:rPr>
            <w:rFonts w:ascii="Segoe UI" w:eastAsia="Times New Roman" w:hAnsi="Segoe UI" w:cs="Segoe UI"/>
            <w:color w:val="24292E"/>
          </w:rPr>
          <w:delText>3</w:delText>
        </w:r>
      </w:del>
      <w:ins w:id="18" w:author="ASUS" w:date="2020-06-24T11:11:00Z">
        <w:r w:rsidR="003F0491">
          <w:rPr>
            <w:rFonts w:ascii="Segoe UI" w:eastAsia="Times New Roman" w:hAnsi="Segoe UI" w:cs="Segoe UI"/>
            <w:color w:val="24292E"/>
            <w:lang w:val="en-US"/>
          </w:rPr>
          <w:t>5</w:t>
        </w:r>
      </w:ins>
    </w:p>
    <w:p w14:paraId="5BC15E89" w14:textId="31F3ED6A" w:rsidR="00DC262A" w:rsidRPr="003B3003" w:rsidRDefault="00DC262A" w:rsidP="00DC262A">
      <w:pPr>
        <w:shd w:val="clear" w:color="auto" w:fill="FFFFFF"/>
        <w:tabs>
          <w:tab w:val="right" w:leader="middleDot" w:pos="9498"/>
        </w:tabs>
        <w:spacing w:before="60" w:line="360" w:lineRule="auto"/>
        <w:ind w:left="567"/>
        <w:rPr>
          <w:rFonts w:ascii="Segoe UI" w:eastAsia="Times New Roman" w:hAnsi="Segoe UI" w:cs="Segoe UI"/>
          <w:color w:val="24292E"/>
          <w:lang w:val="en-US"/>
          <w:rPrChange w:id="19" w:author="ASUS" w:date="2020-06-24T11:11:00Z">
            <w:rPr>
              <w:rFonts w:ascii="Segoe UI" w:eastAsia="Times New Roman" w:hAnsi="Segoe UI" w:cs="Segoe UI"/>
              <w:color w:val="24292E"/>
            </w:rPr>
          </w:rPrChange>
        </w:rPr>
      </w:pPr>
      <w:r w:rsidRPr="008E57C6">
        <w:rPr>
          <w:rFonts w:ascii="Segoe UI" w:eastAsia="Times New Roman" w:hAnsi="Segoe UI" w:cs="Segoe UI"/>
          <w:color w:val="24292E"/>
        </w:rPr>
        <w:t>3.</w:t>
      </w:r>
      <w:r>
        <w:rPr>
          <w:rFonts w:ascii="Segoe UI" w:eastAsia="Times New Roman" w:hAnsi="Segoe UI" w:cs="Segoe UI"/>
          <w:color w:val="24292E"/>
        </w:rPr>
        <w:t>2</w:t>
      </w:r>
      <w:r w:rsidRPr="008E57C6">
        <w:rPr>
          <w:rFonts w:ascii="Segoe UI" w:eastAsia="Times New Roman" w:hAnsi="Segoe UI" w:cs="Segoe UI"/>
          <w:color w:val="24292E"/>
        </w:rPr>
        <w:t>, Add jar Dependencies to pom.xml</w:t>
      </w:r>
      <w:r>
        <w:rPr>
          <w:rFonts w:ascii="Segoe UI" w:eastAsia="Times New Roman" w:hAnsi="Segoe UI" w:cs="Segoe UI"/>
          <w:color w:val="24292E"/>
        </w:rPr>
        <w:tab/>
      </w:r>
      <w:del w:id="20" w:author="ASUS" w:date="2020-06-24T11:11:00Z">
        <w:r w:rsidDel="003B3003">
          <w:rPr>
            <w:rFonts w:ascii="Segoe UI" w:eastAsia="Times New Roman" w:hAnsi="Segoe UI" w:cs="Segoe UI"/>
            <w:color w:val="24292E"/>
          </w:rPr>
          <w:delText>4</w:delText>
        </w:r>
      </w:del>
      <w:ins w:id="21" w:author="ASUS" w:date="2020-06-24T11:11:00Z">
        <w:r w:rsidR="003B3003">
          <w:rPr>
            <w:rFonts w:ascii="Segoe UI" w:eastAsia="Times New Roman" w:hAnsi="Segoe UI" w:cs="Segoe UI"/>
            <w:color w:val="24292E"/>
            <w:lang w:val="en-US"/>
          </w:rPr>
          <w:t>6</w:t>
        </w:r>
      </w:ins>
    </w:p>
    <w:p w14:paraId="24548A3C" w14:textId="23BE2BAD" w:rsidR="00DC262A" w:rsidRPr="008E57C6" w:rsidRDefault="00DC262A" w:rsidP="00DC262A">
      <w:pPr>
        <w:shd w:val="clear" w:color="auto" w:fill="FFFFFF"/>
        <w:tabs>
          <w:tab w:val="right" w:leader="middleDot" w:pos="9498"/>
        </w:tabs>
        <w:spacing w:before="60" w:line="360" w:lineRule="auto"/>
        <w:ind w:left="567"/>
        <w:rPr>
          <w:rFonts w:ascii="Segoe UI" w:eastAsia="Times New Roman" w:hAnsi="Segoe UI" w:cs="Segoe UI"/>
          <w:color w:val="24292E"/>
        </w:rPr>
      </w:pPr>
      <w:r w:rsidRPr="008E57C6">
        <w:rPr>
          <w:rFonts w:ascii="Segoe UI" w:eastAsia="Times New Roman" w:hAnsi="Segoe UI" w:cs="Segoe UI"/>
          <w:color w:val="24292E"/>
        </w:rPr>
        <w:t>3.</w:t>
      </w:r>
      <w:r>
        <w:rPr>
          <w:rFonts w:ascii="Segoe UI" w:eastAsia="Times New Roman" w:hAnsi="Segoe UI" w:cs="Segoe UI"/>
          <w:color w:val="24292E"/>
        </w:rPr>
        <w:t>3</w:t>
      </w:r>
      <w:r w:rsidRPr="008E57C6">
        <w:rPr>
          <w:rFonts w:ascii="Segoe UI" w:eastAsia="Times New Roman" w:hAnsi="Segoe UI" w:cs="Segoe UI"/>
          <w:color w:val="24292E"/>
        </w:rPr>
        <w:t>, Creating the JPA Entity Class (Persistent class)</w:t>
      </w:r>
      <w:r>
        <w:rPr>
          <w:rFonts w:ascii="Segoe UI" w:eastAsia="Times New Roman" w:hAnsi="Segoe UI" w:cs="Segoe UI"/>
          <w:color w:val="24292E"/>
        </w:rPr>
        <w:tab/>
      </w:r>
      <w:del w:id="22" w:author="ASUS" w:date="2020-06-24T11:11:00Z">
        <w:r w:rsidDel="003B3003">
          <w:rPr>
            <w:rFonts w:ascii="Segoe UI" w:eastAsia="Times New Roman" w:hAnsi="Segoe UI" w:cs="Segoe UI"/>
            <w:color w:val="24292E"/>
          </w:rPr>
          <w:delText>5</w:delText>
        </w:r>
        <w:r w:rsidRPr="008E57C6" w:rsidDel="003B3003">
          <w:rPr>
            <w:rFonts w:ascii="Segoe UI" w:eastAsia="Times New Roman" w:hAnsi="Segoe UI" w:cs="Segoe UI"/>
            <w:color w:val="24292E"/>
          </w:rPr>
          <w:delText xml:space="preserve"> </w:delText>
        </w:r>
      </w:del>
      <w:ins w:id="23" w:author="ASUS" w:date="2020-06-24T11:11:00Z">
        <w:r w:rsidR="003B3003">
          <w:rPr>
            <w:rFonts w:ascii="Segoe UI" w:eastAsia="Times New Roman" w:hAnsi="Segoe UI" w:cs="Segoe UI"/>
            <w:color w:val="24292E"/>
            <w:lang w:val="en-US"/>
          </w:rPr>
          <w:t>7</w:t>
        </w:r>
        <w:r w:rsidR="003B3003" w:rsidRPr="008E57C6">
          <w:rPr>
            <w:rFonts w:ascii="Segoe UI" w:eastAsia="Times New Roman" w:hAnsi="Segoe UI" w:cs="Segoe UI"/>
            <w:color w:val="24292E"/>
          </w:rPr>
          <w:t xml:space="preserve"> </w:t>
        </w:r>
      </w:ins>
    </w:p>
    <w:p w14:paraId="5A47D8D1" w14:textId="67FB45B3" w:rsidR="00DC262A" w:rsidRPr="00DF7FF7" w:rsidRDefault="00DC262A" w:rsidP="00DC262A">
      <w:pPr>
        <w:shd w:val="clear" w:color="auto" w:fill="FFFFFF"/>
        <w:tabs>
          <w:tab w:val="right" w:leader="middleDot" w:pos="9498"/>
        </w:tabs>
        <w:spacing w:before="60" w:line="360" w:lineRule="auto"/>
        <w:ind w:left="567"/>
        <w:rPr>
          <w:rFonts w:ascii="Segoe UI" w:eastAsia="Times New Roman" w:hAnsi="Segoe UI" w:cs="Segoe UI"/>
          <w:color w:val="24292E"/>
        </w:rPr>
      </w:pPr>
      <w:r w:rsidRPr="00DF7FF7">
        <w:rPr>
          <w:rFonts w:ascii="Segoe UI" w:eastAsia="Times New Roman" w:hAnsi="Segoe UI" w:cs="Segoe UI"/>
          <w:color w:val="24292E"/>
        </w:rPr>
        <w:t>3.</w:t>
      </w:r>
      <w:r>
        <w:rPr>
          <w:rFonts w:ascii="Segoe UI" w:eastAsia="Times New Roman" w:hAnsi="Segoe UI" w:cs="Segoe UI"/>
          <w:color w:val="24292E"/>
        </w:rPr>
        <w:t>4</w:t>
      </w:r>
      <w:r w:rsidRPr="00DF7FF7">
        <w:rPr>
          <w:rFonts w:ascii="Segoe UI" w:eastAsia="Times New Roman" w:hAnsi="Segoe UI" w:cs="Segoe UI"/>
          <w:color w:val="24292E"/>
        </w:rPr>
        <w:t xml:space="preserve">, </w:t>
      </w:r>
      <w:r w:rsidRPr="00DF7FF7">
        <w:rPr>
          <w:rFonts w:ascii="MS Gothic" w:eastAsia="MS Gothic" w:hAnsi="MS Gothic" w:cs="MS Gothic" w:hint="eastAsia"/>
          <w:color w:val="24292E"/>
        </w:rPr>
        <w:t>★</w:t>
      </w:r>
      <w:r w:rsidRPr="00DF7FF7">
        <w:rPr>
          <w:rFonts w:ascii="Segoe UI" w:eastAsia="Times New Roman" w:hAnsi="Segoe UI" w:cs="Segoe UI"/>
          <w:color w:val="24292E"/>
        </w:rPr>
        <w:t>Create a Hibernate configuration file - hibernate.cfg.xml</w:t>
      </w:r>
      <w:r w:rsidRPr="00DF7FF7">
        <w:rPr>
          <w:rFonts w:ascii="Segoe UI" w:eastAsia="Times New Roman" w:hAnsi="Segoe UI" w:cs="Segoe UI"/>
          <w:color w:val="24292E"/>
        </w:rPr>
        <w:tab/>
      </w:r>
      <w:del w:id="24" w:author="ASUS" w:date="2020-06-24T11:13:00Z">
        <w:r w:rsidDel="006A7488">
          <w:rPr>
            <w:rFonts w:ascii="Segoe UI" w:eastAsia="Times New Roman" w:hAnsi="Segoe UI" w:cs="Segoe UI"/>
            <w:color w:val="24292E"/>
          </w:rPr>
          <w:delText>6</w:delText>
        </w:r>
        <w:r w:rsidRPr="00DF7FF7" w:rsidDel="006A7488">
          <w:rPr>
            <w:rFonts w:ascii="Segoe UI" w:eastAsia="Times New Roman" w:hAnsi="Segoe UI" w:cs="Segoe UI"/>
            <w:color w:val="24292E"/>
          </w:rPr>
          <w:delText xml:space="preserve"> </w:delText>
        </w:r>
      </w:del>
      <w:ins w:id="25" w:author="ASUS" w:date="2020-06-24T11:13:00Z">
        <w:r w:rsidR="006A7488">
          <w:rPr>
            <w:rFonts w:ascii="Segoe UI" w:eastAsia="Times New Roman" w:hAnsi="Segoe UI" w:cs="Segoe UI"/>
            <w:color w:val="24292E"/>
            <w:lang w:val="en-US"/>
          </w:rPr>
          <w:t>8</w:t>
        </w:r>
        <w:r w:rsidR="006A7488" w:rsidRPr="00DF7FF7">
          <w:rPr>
            <w:rFonts w:ascii="Segoe UI" w:eastAsia="Times New Roman" w:hAnsi="Segoe UI" w:cs="Segoe UI"/>
            <w:color w:val="24292E"/>
          </w:rPr>
          <w:t xml:space="preserve"> </w:t>
        </w:r>
      </w:ins>
    </w:p>
    <w:p w14:paraId="1155AC89" w14:textId="63B17F31" w:rsidR="00DC262A" w:rsidRPr="00A90EED" w:rsidRDefault="00DC262A" w:rsidP="00DC262A">
      <w:pPr>
        <w:shd w:val="clear" w:color="auto" w:fill="FFFFFF"/>
        <w:tabs>
          <w:tab w:val="right" w:leader="middleDot" w:pos="9498"/>
        </w:tabs>
        <w:spacing w:before="60" w:line="360" w:lineRule="auto"/>
        <w:ind w:left="567"/>
        <w:rPr>
          <w:rFonts w:ascii="Segoe UI" w:eastAsia="Times New Roman" w:hAnsi="Segoe UI" w:cs="Segoe UI"/>
          <w:color w:val="24292E"/>
          <w:lang w:val="en-US"/>
          <w:rPrChange w:id="26" w:author="ASUS" w:date="2020-06-24T11:13:00Z">
            <w:rPr>
              <w:rFonts w:ascii="Segoe UI" w:eastAsia="Times New Roman" w:hAnsi="Segoe UI" w:cs="Segoe UI"/>
              <w:color w:val="24292E"/>
            </w:rPr>
          </w:rPrChange>
        </w:rPr>
      </w:pPr>
      <w:r w:rsidRPr="008E57C6">
        <w:rPr>
          <w:rFonts w:ascii="Segoe UI" w:eastAsia="Times New Roman" w:hAnsi="Segoe UI" w:cs="Segoe UI"/>
          <w:color w:val="24292E"/>
        </w:rPr>
        <w:t>3.</w:t>
      </w:r>
      <w:r>
        <w:rPr>
          <w:rFonts w:ascii="Segoe UI" w:eastAsia="Times New Roman" w:hAnsi="Segoe UI" w:cs="Segoe UI"/>
          <w:color w:val="24292E"/>
        </w:rPr>
        <w:t>5</w:t>
      </w:r>
      <w:r w:rsidRPr="008E57C6">
        <w:rPr>
          <w:rFonts w:ascii="Segoe UI" w:eastAsia="Times New Roman" w:hAnsi="Segoe UI" w:cs="Segoe UI"/>
          <w:color w:val="24292E"/>
        </w:rPr>
        <w:t>, Create a Hibernate utility class</w:t>
      </w:r>
      <w:r>
        <w:rPr>
          <w:rFonts w:ascii="Segoe UI" w:eastAsia="Times New Roman" w:hAnsi="Segoe UI" w:cs="Segoe UI"/>
          <w:color w:val="24292E"/>
        </w:rPr>
        <w:tab/>
      </w:r>
      <w:del w:id="27" w:author="ASUS" w:date="2020-06-24T11:13:00Z">
        <w:r w:rsidDel="006A7488">
          <w:rPr>
            <w:rFonts w:ascii="Segoe UI" w:eastAsia="Times New Roman" w:hAnsi="Segoe UI" w:cs="Segoe UI"/>
            <w:color w:val="24292E"/>
          </w:rPr>
          <w:delText>7</w:delText>
        </w:r>
      </w:del>
      <w:ins w:id="28" w:author="ASUS" w:date="2020-06-24T11:13:00Z">
        <w:r w:rsidR="00A90EED">
          <w:rPr>
            <w:rFonts w:ascii="Segoe UI" w:eastAsia="Times New Roman" w:hAnsi="Segoe UI" w:cs="Segoe UI"/>
            <w:color w:val="24292E"/>
            <w:lang w:val="en-US"/>
          </w:rPr>
          <w:t>9</w:t>
        </w:r>
      </w:ins>
    </w:p>
    <w:p w14:paraId="1EC8B8BF" w14:textId="0446FEF1" w:rsidR="00DC262A" w:rsidRPr="00A90EED" w:rsidRDefault="00DC262A" w:rsidP="00DC262A">
      <w:pPr>
        <w:shd w:val="clear" w:color="auto" w:fill="FFFFFF"/>
        <w:tabs>
          <w:tab w:val="right" w:leader="middleDot" w:pos="9498"/>
        </w:tabs>
        <w:spacing w:before="60" w:line="360" w:lineRule="auto"/>
        <w:ind w:left="567"/>
        <w:rPr>
          <w:rFonts w:ascii="Segoe UI" w:eastAsia="Times New Roman" w:hAnsi="Segoe UI" w:cs="Segoe UI"/>
          <w:color w:val="24292E"/>
          <w:lang w:val="en-US"/>
          <w:rPrChange w:id="29" w:author="ASUS" w:date="2020-06-24T11:13:00Z">
            <w:rPr>
              <w:rFonts w:ascii="Segoe UI" w:eastAsia="Times New Roman" w:hAnsi="Segoe UI" w:cs="Segoe UI"/>
              <w:color w:val="24292E"/>
            </w:rPr>
          </w:rPrChange>
        </w:rPr>
      </w:pPr>
      <w:r w:rsidRPr="00DF7FF7">
        <w:rPr>
          <w:rFonts w:ascii="Segoe UI" w:eastAsia="Times New Roman" w:hAnsi="Segoe UI" w:cs="Segoe UI"/>
          <w:color w:val="24292E"/>
        </w:rPr>
        <w:t>3.</w:t>
      </w:r>
      <w:r>
        <w:rPr>
          <w:rFonts w:ascii="Segoe UI" w:eastAsia="Times New Roman" w:hAnsi="Segoe UI" w:cs="Segoe UI"/>
          <w:color w:val="24292E"/>
        </w:rPr>
        <w:t>6</w:t>
      </w:r>
      <w:r w:rsidRPr="00DF7FF7">
        <w:rPr>
          <w:rFonts w:ascii="Segoe UI" w:eastAsia="Times New Roman" w:hAnsi="Segoe UI" w:cs="Segoe UI"/>
          <w:color w:val="24292E"/>
        </w:rPr>
        <w:t xml:space="preserve">, </w:t>
      </w:r>
      <w:r w:rsidRPr="00DF7FF7">
        <w:rPr>
          <w:rFonts w:ascii="MS Gothic" w:eastAsia="MS Gothic" w:hAnsi="MS Gothic" w:cs="MS Gothic" w:hint="eastAsia"/>
          <w:color w:val="24292E"/>
        </w:rPr>
        <w:t>★</w:t>
      </w:r>
      <w:r w:rsidRPr="00DF7FF7">
        <w:rPr>
          <w:rFonts w:ascii="Segoe UI" w:hAnsi="Segoe UI" w:cs="Segoe UI"/>
          <w:color w:val="24292E"/>
        </w:rPr>
        <w:t xml:space="preserve">Implement </w:t>
      </w:r>
      <w:r w:rsidRPr="00DF7FF7">
        <w:rPr>
          <w:rFonts w:ascii="Segoe UI" w:eastAsia="Times New Roman" w:hAnsi="Segoe UI" w:cs="Segoe UI"/>
          <w:color w:val="24292E"/>
        </w:rPr>
        <w:t>CRUD operations</w:t>
      </w:r>
      <w:r w:rsidRPr="00DF7FF7">
        <w:rPr>
          <w:rFonts w:ascii="Segoe UI" w:eastAsia="Times New Roman" w:hAnsi="Segoe UI" w:cs="Segoe UI"/>
          <w:color w:val="24292E"/>
        </w:rPr>
        <w:tab/>
      </w:r>
      <w:del w:id="30" w:author="ASUS" w:date="2020-06-24T11:13:00Z">
        <w:r w:rsidDel="00A90EED">
          <w:rPr>
            <w:rFonts w:ascii="Segoe UI" w:eastAsia="Times New Roman" w:hAnsi="Segoe UI" w:cs="Segoe UI"/>
            <w:color w:val="24292E"/>
          </w:rPr>
          <w:delText>8</w:delText>
        </w:r>
      </w:del>
      <w:ins w:id="31" w:author="ASUS" w:date="2020-06-24T11:13:00Z">
        <w:r w:rsidR="00A90EED">
          <w:rPr>
            <w:rFonts w:ascii="Segoe UI" w:eastAsia="Times New Roman" w:hAnsi="Segoe UI" w:cs="Segoe UI"/>
            <w:color w:val="24292E"/>
            <w:lang w:val="en-US"/>
          </w:rPr>
          <w:t>10</w:t>
        </w:r>
      </w:ins>
    </w:p>
    <w:p w14:paraId="15643AFA" w14:textId="59540D24" w:rsidR="00DC262A" w:rsidRPr="006D0771" w:rsidDel="00DB0BAA" w:rsidRDefault="00DC262A">
      <w:pPr>
        <w:shd w:val="clear" w:color="auto" w:fill="FFFFFF"/>
        <w:tabs>
          <w:tab w:val="right" w:leader="middleDot" w:pos="9498"/>
        </w:tabs>
        <w:spacing w:before="60" w:line="360" w:lineRule="auto"/>
        <w:ind w:left="567"/>
        <w:rPr>
          <w:del w:id="32" w:author="ASUS" w:date="2020-06-24T08:41:00Z"/>
          <w:rFonts w:ascii="Segoe UI" w:eastAsia="Times New Roman" w:hAnsi="Segoe UI" w:cs="Segoe UI"/>
          <w:color w:val="24292E"/>
        </w:rPr>
        <w:pPrChange w:id="33" w:author="ASUS" w:date="2020-06-24T08:41:00Z">
          <w:pPr>
            <w:shd w:val="clear" w:color="auto" w:fill="FFFFFF"/>
            <w:tabs>
              <w:tab w:val="right" w:leader="middleDot" w:pos="9498"/>
            </w:tabs>
            <w:spacing w:before="60" w:line="360" w:lineRule="auto"/>
            <w:ind w:left="1134"/>
          </w:pPr>
        </w:pPrChange>
      </w:pPr>
      <w:del w:id="34" w:author="ASUS" w:date="2020-06-24T08:41:00Z">
        <w:r w:rsidRPr="008E57C6" w:rsidDel="00DB0BAA">
          <w:rPr>
            <w:rFonts w:ascii="Segoe UI" w:eastAsia="Times New Roman" w:hAnsi="Segoe UI" w:cs="Segoe UI"/>
            <w:color w:val="24292E"/>
          </w:rPr>
          <w:delText>3.</w:delText>
        </w:r>
        <w:r w:rsidDel="00DB0BAA">
          <w:rPr>
            <w:rFonts w:ascii="Segoe UI" w:eastAsia="Times New Roman" w:hAnsi="Segoe UI" w:cs="Segoe UI"/>
            <w:color w:val="24292E"/>
          </w:rPr>
          <w:delText>6</w:delText>
        </w:r>
        <w:r w:rsidRPr="008E57C6" w:rsidDel="00DB0BAA">
          <w:rPr>
            <w:rFonts w:ascii="Segoe UI" w:eastAsia="Times New Roman" w:hAnsi="Segoe UI" w:cs="Segoe UI"/>
            <w:color w:val="24292E"/>
          </w:rPr>
          <w:delText>.1, Create (save an entity)</w:delText>
        </w:r>
        <w:r w:rsidDel="00DB0BAA">
          <w:rPr>
            <w:rFonts w:ascii="Segoe UI" w:eastAsia="Times New Roman" w:hAnsi="Segoe UI" w:cs="Segoe UI"/>
            <w:color w:val="24292E"/>
          </w:rPr>
          <w:tab/>
          <w:delText>8</w:delText>
        </w:r>
      </w:del>
    </w:p>
    <w:p w14:paraId="41373627" w14:textId="3EF98C16" w:rsidR="00DC262A" w:rsidRPr="006D0771" w:rsidDel="00DB0BAA" w:rsidRDefault="00DC262A">
      <w:pPr>
        <w:shd w:val="clear" w:color="auto" w:fill="FFFFFF"/>
        <w:tabs>
          <w:tab w:val="right" w:leader="middleDot" w:pos="9498"/>
        </w:tabs>
        <w:spacing w:before="60" w:line="360" w:lineRule="auto"/>
        <w:ind w:left="567"/>
        <w:rPr>
          <w:del w:id="35" w:author="ASUS" w:date="2020-06-24T08:41:00Z"/>
          <w:rFonts w:ascii="Segoe UI" w:eastAsia="Times New Roman" w:hAnsi="Segoe UI" w:cs="Segoe UI"/>
          <w:color w:val="24292E"/>
        </w:rPr>
        <w:pPrChange w:id="36" w:author="ASUS" w:date="2020-06-24T08:41:00Z">
          <w:pPr>
            <w:shd w:val="clear" w:color="auto" w:fill="FFFFFF"/>
            <w:tabs>
              <w:tab w:val="right" w:leader="middleDot" w:pos="9498"/>
            </w:tabs>
            <w:spacing w:before="60" w:line="360" w:lineRule="auto"/>
            <w:ind w:left="1134"/>
          </w:pPr>
        </w:pPrChange>
      </w:pPr>
      <w:del w:id="37" w:author="ASUS" w:date="2020-06-24T08:41:00Z">
        <w:r w:rsidRPr="008E57C6" w:rsidDel="00DB0BAA">
          <w:rPr>
            <w:rFonts w:ascii="Segoe UI" w:eastAsia="Times New Roman" w:hAnsi="Segoe UI" w:cs="Segoe UI"/>
            <w:color w:val="24292E"/>
          </w:rPr>
          <w:delText>3.</w:delText>
        </w:r>
        <w:r w:rsidDel="00DB0BAA">
          <w:rPr>
            <w:rFonts w:ascii="Segoe UI" w:eastAsia="Times New Roman" w:hAnsi="Segoe UI" w:cs="Segoe UI"/>
            <w:color w:val="24292E"/>
          </w:rPr>
          <w:delText>6</w:delText>
        </w:r>
        <w:r w:rsidRPr="008E57C6" w:rsidDel="00DB0BAA">
          <w:rPr>
            <w:rFonts w:ascii="Segoe UI" w:eastAsia="Times New Roman" w:hAnsi="Segoe UI" w:cs="Segoe UI"/>
            <w:color w:val="24292E"/>
          </w:rPr>
          <w:delText>.2, Read (get an object or list of objects)</w:delText>
        </w:r>
        <w:r w:rsidDel="00DB0BAA">
          <w:rPr>
            <w:rFonts w:ascii="Segoe UI" w:eastAsia="Times New Roman" w:hAnsi="Segoe UI" w:cs="Segoe UI"/>
            <w:color w:val="24292E"/>
          </w:rPr>
          <w:tab/>
          <w:delText>8</w:delText>
        </w:r>
      </w:del>
    </w:p>
    <w:p w14:paraId="7E254BE2" w14:textId="748EDD6E" w:rsidR="00DC262A" w:rsidRPr="006D0771" w:rsidDel="00DB0BAA" w:rsidRDefault="00DC262A">
      <w:pPr>
        <w:shd w:val="clear" w:color="auto" w:fill="FFFFFF"/>
        <w:tabs>
          <w:tab w:val="right" w:leader="middleDot" w:pos="9498"/>
        </w:tabs>
        <w:spacing w:before="60" w:line="360" w:lineRule="auto"/>
        <w:ind w:left="567"/>
        <w:rPr>
          <w:del w:id="38" w:author="ASUS" w:date="2020-06-24T08:41:00Z"/>
          <w:rFonts w:ascii="Segoe UI" w:eastAsia="Times New Roman" w:hAnsi="Segoe UI" w:cs="Segoe UI"/>
          <w:color w:val="24292E"/>
        </w:rPr>
        <w:pPrChange w:id="39" w:author="ASUS" w:date="2020-06-24T08:41:00Z">
          <w:pPr>
            <w:shd w:val="clear" w:color="auto" w:fill="FFFFFF"/>
            <w:tabs>
              <w:tab w:val="right" w:leader="middleDot" w:pos="9498"/>
            </w:tabs>
            <w:spacing w:before="60" w:line="360" w:lineRule="auto"/>
            <w:ind w:left="1134"/>
          </w:pPr>
        </w:pPrChange>
      </w:pPr>
      <w:del w:id="40" w:author="ASUS" w:date="2020-06-24T08:41:00Z">
        <w:r w:rsidRPr="008E57C6" w:rsidDel="00DB0BAA">
          <w:rPr>
            <w:rFonts w:ascii="Segoe UI" w:eastAsia="Times New Roman" w:hAnsi="Segoe UI" w:cs="Segoe UI"/>
            <w:color w:val="24292E"/>
          </w:rPr>
          <w:delText>3.</w:delText>
        </w:r>
        <w:r w:rsidDel="00DB0BAA">
          <w:rPr>
            <w:rFonts w:ascii="Segoe UI" w:eastAsia="Times New Roman" w:hAnsi="Segoe UI" w:cs="Segoe UI"/>
            <w:color w:val="24292E"/>
          </w:rPr>
          <w:delText>6</w:delText>
        </w:r>
        <w:r w:rsidRPr="008E57C6" w:rsidDel="00DB0BAA">
          <w:rPr>
            <w:rFonts w:ascii="Segoe UI" w:eastAsia="Times New Roman" w:hAnsi="Segoe UI" w:cs="Segoe UI"/>
            <w:color w:val="24292E"/>
          </w:rPr>
          <w:delText>.3, Update</w:delText>
        </w:r>
        <w:r w:rsidDel="00DB0BAA">
          <w:rPr>
            <w:rFonts w:ascii="Segoe UI" w:eastAsia="Times New Roman" w:hAnsi="Segoe UI" w:cs="Segoe UI"/>
            <w:color w:val="24292E"/>
          </w:rPr>
          <w:tab/>
          <w:delText>9</w:delText>
        </w:r>
      </w:del>
    </w:p>
    <w:p w14:paraId="31F2F425" w14:textId="28C4020D" w:rsidR="00010629" w:rsidDel="00DB0BAA" w:rsidRDefault="00DC262A">
      <w:pPr>
        <w:shd w:val="clear" w:color="auto" w:fill="FFFFFF"/>
        <w:tabs>
          <w:tab w:val="right" w:leader="middleDot" w:pos="9498"/>
        </w:tabs>
        <w:spacing w:before="60" w:line="360" w:lineRule="auto"/>
        <w:ind w:left="567"/>
        <w:rPr>
          <w:del w:id="41" w:author="ASUS" w:date="2020-06-24T08:41:00Z"/>
          <w:rFonts w:ascii="Segoe UI" w:eastAsia="Times New Roman" w:hAnsi="Segoe UI" w:cs="Segoe UI"/>
          <w:color w:val="24292E"/>
        </w:rPr>
        <w:pPrChange w:id="42" w:author="ASUS" w:date="2020-06-24T08:41:00Z">
          <w:pPr>
            <w:shd w:val="clear" w:color="auto" w:fill="FFFFFF"/>
            <w:tabs>
              <w:tab w:val="right" w:leader="middleDot" w:pos="9498"/>
            </w:tabs>
            <w:spacing w:before="60" w:line="360" w:lineRule="auto"/>
            <w:ind w:left="1134"/>
          </w:pPr>
        </w:pPrChange>
      </w:pPr>
      <w:del w:id="43" w:author="ASUS" w:date="2020-06-24T08:41:00Z">
        <w:r w:rsidRPr="008E57C6" w:rsidDel="00DB0BAA">
          <w:rPr>
            <w:rFonts w:ascii="Segoe UI" w:eastAsia="Times New Roman" w:hAnsi="Segoe UI" w:cs="Segoe UI"/>
            <w:color w:val="24292E"/>
          </w:rPr>
          <w:delText>3.</w:delText>
        </w:r>
        <w:r w:rsidDel="00DB0BAA">
          <w:rPr>
            <w:rFonts w:ascii="Segoe UI" w:eastAsia="Times New Roman" w:hAnsi="Segoe UI" w:cs="Segoe UI"/>
            <w:color w:val="24292E"/>
          </w:rPr>
          <w:delText>6</w:delText>
        </w:r>
        <w:r w:rsidRPr="008E57C6" w:rsidDel="00DB0BAA">
          <w:rPr>
            <w:rFonts w:ascii="Segoe UI" w:eastAsia="Times New Roman" w:hAnsi="Segoe UI" w:cs="Segoe UI"/>
            <w:color w:val="24292E"/>
          </w:rPr>
          <w:delText>.4, Delete</w:delText>
        </w:r>
        <w:r w:rsidDel="00DB0BAA">
          <w:rPr>
            <w:rFonts w:ascii="Segoe UI" w:eastAsia="Times New Roman" w:hAnsi="Segoe UI" w:cs="Segoe UI"/>
            <w:color w:val="24292E"/>
          </w:rPr>
          <w:tab/>
          <w:delText>9</w:delText>
        </w:r>
      </w:del>
    </w:p>
    <w:p w14:paraId="5BDBBE36" w14:textId="73C0AAA0" w:rsidR="001C30CB" w:rsidRPr="00B258F9" w:rsidRDefault="00DC262A">
      <w:pPr>
        <w:shd w:val="clear" w:color="auto" w:fill="FFFFFF"/>
        <w:tabs>
          <w:tab w:val="right" w:leader="middleDot" w:pos="9498"/>
        </w:tabs>
        <w:spacing w:before="60" w:line="360" w:lineRule="auto"/>
        <w:ind w:left="567"/>
        <w:rPr>
          <w:rFonts w:ascii="Segoe UI" w:eastAsia="Times New Roman" w:hAnsi="Segoe UI" w:cs="Segoe UI"/>
          <w:color w:val="24292E"/>
          <w:lang w:val="en-US"/>
          <w:rPrChange w:id="44" w:author="ASUS" w:date="2020-06-24T08:41:00Z">
            <w:rPr>
              <w:rFonts w:ascii="Segoe UI" w:eastAsia="Times New Roman" w:hAnsi="Segoe UI" w:cs="Segoe UI"/>
              <w:color w:val="24292E"/>
            </w:rPr>
          </w:rPrChange>
        </w:rPr>
        <w:pPrChange w:id="45" w:author="ASUS" w:date="2020-06-24T08:41:00Z">
          <w:pPr>
            <w:shd w:val="clear" w:color="auto" w:fill="FFFFFF"/>
            <w:tabs>
              <w:tab w:val="right" w:leader="middleDot" w:pos="9498"/>
            </w:tabs>
            <w:spacing w:before="60" w:line="360" w:lineRule="auto"/>
            <w:ind w:left="1134"/>
          </w:pPr>
        </w:pPrChange>
      </w:pPr>
      <w:r w:rsidRPr="008E57C6">
        <w:rPr>
          <w:rFonts w:ascii="Segoe UI" w:eastAsia="Times New Roman" w:hAnsi="Segoe UI" w:cs="Segoe UI"/>
          <w:color w:val="24292E"/>
        </w:rPr>
        <w:t>3.</w:t>
      </w:r>
      <w:r>
        <w:rPr>
          <w:rFonts w:ascii="Segoe UI" w:eastAsia="Times New Roman" w:hAnsi="Segoe UI" w:cs="Segoe UI"/>
          <w:color w:val="24292E"/>
        </w:rPr>
        <w:t>7</w:t>
      </w:r>
      <w:r w:rsidRPr="008E57C6">
        <w:rPr>
          <w:rFonts w:ascii="Segoe UI" w:eastAsia="Times New Roman" w:hAnsi="Segoe UI" w:cs="Segoe UI"/>
          <w:color w:val="24292E"/>
        </w:rPr>
        <w:t xml:space="preserve">, </w:t>
      </w:r>
      <w:ins w:id="46" w:author="ASUS" w:date="2020-06-24T11:10:00Z">
        <w:r w:rsidR="005E2248" w:rsidRPr="00905EE3">
          <w:rPr>
            <w:rFonts w:ascii="Segoe UI" w:eastAsia="Times New Roman" w:hAnsi="Segoe UI" w:cs="Segoe UI"/>
            <w:color w:val="24292E"/>
            <w:rPrChange w:id="47" w:author="ASUS" w:date="2020-06-24T11:10:00Z">
              <w:rPr>
                <w:rFonts w:ascii="Segoe UI" w:eastAsia="Times New Roman" w:hAnsi="Segoe UI" w:cs="Segoe UI"/>
                <w:b/>
                <w:color w:val="24292E"/>
              </w:rPr>
            </w:rPrChange>
          </w:rPr>
          <w:t>Create the class</w:t>
        </w:r>
        <w:r w:rsidR="005E2248" w:rsidRPr="00905EE3">
          <w:rPr>
            <w:rFonts w:ascii="Segoe UI" w:eastAsia="Times New Roman" w:hAnsi="Segoe UI" w:cs="Segoe UI"/>
            <w:color w:val="24292E"/>
            <w:lang w:val="en-US"/>
            <w:rPrChange w:id="48" w:author="ASUS" w:date="2020-06-24T11:10:00Z">
              <w:rPr>
                <w:rFonts w:ascii="Segoe UI" w:eastAsia="Times New Roman" w:hAnsi="Segoe UI" w:cs="Segoe UI"/>
                <w:b/>
                <w:color w:val="24292E"/>
                <w:lang w:val="en-US"/>
              </w:rPr>
            </w:rPrChange>
          </w:rPr>
          <w:t xml:space="preserve"> for testing</w:t>
        </w:r>
      </w:ins>
      <w:del w:id="49" w:author="ASUS" w:date="2020-06-24T11:10:00Z">
        <w:r w:rsidRPr="008E57C6" w:rsidDel="005E2248">
          <w:rPr>
            <w:rFonts w:ascii="Segoe UI" w:eastAsia="Times New Roman" w:hAnsi="Segoe UI" w:cs="Segoe UI"/>
            <w:color w:val="24292E"/>
          </w:rPr>
          <w:delText>Create the Main class and Run an Application</w:delText>
        </w:r>
      </w:del>
      <w:r>
        <w:rPr>
          <w:rFonts w:ascii="Segoe UI" w:eastAsia="Times New Roman" w:hAnsi="Segoe UI" w:cs="Segoe UI"/>
          <w:color w:val="24292E"/>
        </w:rPr>
        <w:tab/>
      </w:r>
      <w:del w:id="50" w:author="ASUS" w:date="2020-06-24T08:41:00Z">
        <w:r w:rsidDel="00B258F9">
          <w:rPr>
            <w:rFonts w:ascii="Segoe UI" w:eastAsia="Times New Roman" w:hAnsi="Segoe UI" w:cs="Segoe UI"/>
            <w:color w:val="24292E"/>
          </w:rPr>
          <w:delText>10</w:delText>
        </w:r>
      </w:del>
      <w:ins w:id="51" w:author="ASUS" w:date="2020-06-24T08:41:00Z">
        <w:r w:rsidR="00B258F9">
          <w:rPr>
            <w:rFonts w:ascii="Segoe UI" w:eastAsia="Times New Roman" w:hAnsi="Segoe UI" w:cs="Segoe UI"/>
            <w:color w:val="24292E"/>
          </w:rPr>
          <w:t>1</w:t>
        </w:r>
      </w:ins>
      <w:ins w:id="52" w:author="ASUS" w:date="2020-06-24T11:12:00Z">
        <w:r w:rsidR="000F0BBE">
          <w:rPr>
            <w:rFonts w:ascii="Segoe UI" w:eastAsia="Times New Roman" w:hAnsi="Segoe UI" w:cs="Segoe UI"/>
            <w:color w:val="24292E"/>
            <w:lang w:val="en-US"/>
          </w:rPr>
          <w:t>4</w:t>
        </w:r>
      </w:ins>
    </w:p>
    <w:p w14:paraId="7B6D2D08" w14:textId="08A47EBC" w:rsidR="002F3B39" w:rsidRPr="00DC262A" w:rsidRDefault="00B94847">
      <w:pPr>
        <w:rPr>
          <w:rFonts w:cs="Arial"/>
          <w:b/>
        </w:rPr>
      </w:pPr>
      <w:r w:rsidRPr="00DC262A">
        <w:rPr>
          <w:rFonts w:cs="Arial"/>
          <w:b/>
        </w:rPr>
        <w:fldChar w:fldCharType="end"/>
      </w:r>
    </w:p>
    <w:p w14:paraId="26658DFC" w14:textId="77777777" w:rsidR="00DA3871" w:rsidRPr="00DC262A" w:rsidRDefault="00DA3871">
      <w:pPr>
        <w:rPr>
          <w:rFonts w:cs="Arial"/>
          <w:b/>
        </w:rPr>
      </w:pPr>
    </w:p>
    <w:p w14:paraId="2104BC9D" w14:textId="77777777" w:rsidR="00DA3871" w:rsidRPr="00DC262A" w:rsidRDefault="00DA3871">
      <w:pPr>
        <w:rPr>
          <w:rFonts w:cs="Arial"/>
          <w:b/>
        </w:rPr>
      </w:pPr>
    </w:p>
    <w:p w14:paraId="4DC49220" w14:textId="77777777" w:rsidR="00DA3871" w:rsidRPr="00DC262A" w:rsidRDefault="00DA3871" w:rsidP="00DA3871">
      <w:pPr>
        <w:tabs>
          <w:tab w:val="left" w:pos="8070"/>
        </w:tabs>
        <w:rPr>
          <w:rFonts w:cs="Arial"/>
          <w:b/>
        </w:rPr>
      </w:pPr>
      <w:r w:rsidRPr="00DC262A">
        <w:rPr>
          <w:rFonts w:cs="Arial"/>
          <w:b/>
        </w:rPr>
        <w:tab/>
      </w:r>
    </w:p>
    <w:p w14:paraId="0926AD38" w14:textId="77777777" w:rsidR="009521F1" w:rsidRPr="00DC262A" w:rsidRDefault="005940DB" w:rsidP="009521F1">
      <w:pPr>
        <w:rPr>
          <w:rFonts w:cs="Arial"/>
          <w:b/>
          <w:i/>
          <w:color w:val="0070C0"/>
          <w:lang w:val="en-US"/>
        </w:rPr>
      </w:pPr>
      <w:r w:rsidRPr="00DC262A">
        <w:rPr>
          <w:rFonts w:cs="Arial"/>
          <w:b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DC262A" w14:paraId="0F8F563C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2BCFFDC9" w14:textId="77777777" w:rsidR="009521F1" w:rsidRPr="00DC262A" w:rsidRDefault="009521F1" w:rsidP="00BE773D">
            <w:pPr>
              <w:jc w:val="center"/>
              <w:rPr>
                <w:rFonts w:ascii="Candara" w:hAnsi="Candara"/>
                <w:b/>
              </w:rPr>
            </w:pPr>
            <w:r w:rsidRPr="00DC262A">
              <w:rPr>
                <w:b/>
                <w:noProof/>
                <w:lang w:val="en-US" w:eastAsia="ja-JP"/>
              </w:rPr>
              <w:lastRenderedPageBreak/>
              <w:drawing>
                <wp:inline distT="0" distB="0" distL="0" distR="0" wp14:anchorId="42674B3F" wp14:editId="0FBE7CFE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6547C396" w14:textId="21A525B3" w:rsidR="009521F1" w:rsidRPr="00DC262A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DC262A">
              <w:rPr>
                <w:rFonts w:cs="Arial"/>
                <w:b/>
                <w:color w:val="FFFFFF" w:themeColor="background1"/>
                <w:szCs w:val="24"/>
              </w:rPr>
              <w:t xml:space="preserve">CODE:  </w:t>
            </w:r>
            <w:r w:rsidRPr="00DC262A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DC262A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6652D1" w:rsidRPr="00DC262A">
              <w:rPr>
                <w:rFonts w:cs="Arial"/>
                <w:b/>
                <w:color w:val="FFFFFF" w:themeColor="background1"/>
                <w:szCs w:val="24"/>
                <w:lang w:val="en-US"/>
              </w:rPr>
              <w:t>ORM.L.A101</w:t>
            </w:r>
          </w:p>
          <w:p w14:paraId="0D273AD8" w14:textId="350D75C8" w:rsidR="009521F1" w:rsidRPr="00DC262A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GB"/>
              </w:rPr>
            </w:pPr>
            <w:r w:rsidRPr="00DC262A">
              <w:rPr>
                <w:rFonts w:cs="Arial"/>
                <w:b/>
                <w:color w:val="FFFFFF" w:themeColor="background1"/>
                <w:szCs w:val="24"/>
              </w:rPr>
              <w:t>TYPE:</w:t>
            </w:r>
            <w:r w:rsidRPr="00DC262A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DC262A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DC262A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4C6633" w:rsidRPr="00DC262A">
              <w:rPr>
                <w:rFonts w:cs="Arial"/>
                <w:b/>
                <w:color w:val="FFFFFF" w:themeColor="background1"/>
                <w:szCs w:val="24"/>
              </w:rPr>
              <w:t>LONG</w:t>
            </w:r>
          </w:p>
          <w:p w14:paraId="350932C8" w14:textId="6CF6A1ED" w:rsidR="009521F1" w:rsidRPr="00DC262A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DC262A">
              <w:rPr>
                <w:rFonts w:cs="Arial"/>
                <w:b/>
                <w:color w:val="FFFFFF" w:themeColor="background1"/>
                <w:szCs w:val="24"/>
              </w:rPr>
              <w:t>LOC:</w:t>
            </w:r>
            <w:r w:rsidRPr="00DC262A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DC262A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DC262A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223816" w:rsidRPr="00DC262A">
              <w:rPr>
                <w:rFonts w:cs="Arial"/>
                <w:b/>
                <w:color w:val="FFFFFF" w:themeColor="background1"/>
                <w:szCs w:val="24"/>
                <w:lang w:val="en-US"/>
              </w:rPr>
              <w:t>NA</w:t>
            </w:r>
          </w:p>
          <w:p w14:paraId="3CEDF2FB" w14:textId="44F35C60" w:rsidR="009521F1" w:rsidRPr="00DC262A" w:rsidRDefault="009521F1" w:rsidP="00653BF4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DC262A">
              <w:rPr>
                <w:rFonts w:cs="Arial"/>
                <w:b/>
                <w:color w:val="FFFFFF" w:themeColor="background1"/>
                <w:szCs w:val="24"/>
              </w:rPr>
              <w:t xml:space="preserve">DURATION: </w:t>
            </w:r>
            <w:r w:rsidRPr="00DC262A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DC262A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223816" w:rsidRPr="00DC262A">
              <w:rPr>
                <w:rFonts w:cs="Arial"/>
                <w:b/>
                <w:color w:val="FFFFFF" w:themeColor="background1"/>
                <w:szCs w:val="24"/>
                <w:lang w:val="en-US"/>
              </w:rPr>
              <w:t xml:space="preserve"> </w:t>
            </w:r>
            <w:r w:rsidR="008612ED" w:rsidRPr="00DC262A">
              <w:rPr>
                <w:rFonts w:cs="Arial"/>
                <w:b/>
                <w:color w:val="FFFFFF" w:themeColor="background1"/>
                <w:szCs w:val="24"/>
                <w:lang w:val="en-US"/>
              </w:rPr>
              <w:t xml:space="preserve">480 Minutes (completed in </w:t>
            </w:r>
            <w:r w:rsidR="007A5E44" w:rsidRPr="00DC262A">
              <w:rPr>
                <w:rFonts w:cs="Arial"/>
                <w:b/>
                <w:color w:val="FFFFFF" w:themeColor="background1"/>
                <w:szCs w:val="24"/>
                <w:lang w:val="en-US"/>
              </w:rPr>
              <w:t xml:space="preserve">2 </w:t>
            </w:r>
            <w:r w:rsidR="008612ED" w:rsidRPr="00DC262A">
              <w:rPr>
                <w:rFonts w:cs="Arial"/>
                <w:b/>
                <w:color w:val="FFFFFF" w:themeColor="background1"/>
                <w:szCs w:val="24"/>
                <w:lang w:val="en-US"/>
              </w:rPr>
              <w:t>work d</w:t>
            </w:r>
            <w:r w:rsidR="00223816" w:rsidRPr="00DC262A">
              <w:rPr>
                <w:rFonts w:cs="Arial"/>
                <w:b/>
                <w:color w:val="FFFFFF" w:themeColor="background1"/>
                <w:szCs w:val="24"/>
                <w:lang w:val="en-US"/>
              </w:rPr>
              <w:t>ays</w:t>
            </w:r>
            <w:r w:rsidR="008612ED" w:rsidRPr="00DC262A">
              <w:rPr>
                <w:rFonts w:cs="Arial"/>
                <w:b/>
                <w:color w:val="FFFFFF" w:themeColor="background1"/>
                <w:szCs w:val="24"/>
                <w:lang w:val="en-US"/>
              </w:rPr>
              <w:t>)</w:t>
            </w:r>
          </w:p>
        </w:tc>
      </w:tr>
    </w:tbl>
    <w:p w14:paraId="3735A69A" w14:textId="77777777" w:rsidR="006460C8" w:rsidRDefault="006460C8" w:rsidP="006460C8">
      <w:pPr>
        <w:rPr>
          <w:rFonts w:ascii="Segoe UI" w:hAnsi="Segoe UI" w:cs="Segoe UI"/>
          <w:b/>
          <w:sz w:val="24"/>
          <w:szCs w:val="36"/>
        </w:rPr>
      </w:pPr>
    </w:p>
    <w:p w14:paraId="60A0A43F" w14:textId="5E536A5F" w:rsidR="00C97E20" w:rsidRPr="000A27A5" w:rsidDel="00A17E6C" w:rsidRDefault="000A27A5" w:rsidP="006460C8">
      <w:pPr>
        <w:jc w:val="center"/>
        <w:rPr>
          <w:del w:id="53" w:author="ASUS" w:date="2020-06-24T12:42:00Z"/>
          <w:rFonts w:ascii="Segoe UI" w:hAnsi="Segoe UI" w:cs="Segoe UI"/>
          <w:b/>
          <w:sz w:val="24"/>
          <w:szCs w:val="36"/>
        </w:rPr>
      </w:pPr>
      <w:commentRangeStart w:id="54"/>
      <w:del w:id="55" w:author="ASUS" w:date="2020-06-24T12:42:00Z">
        <w:r w:rsidRPr="000A27A5" w:rsidDel="00A17E6C">
          <w:rPr>
            <w:rFonts w:ascii="Segoe UI" w:hAnsi="Segoe UI" w:cs="Segoe UI"/>
            <w:b/>
            <w:sz w:val="24"/>
            <w:szCs w:val="36"/>
          </w:rPr>
          <w:delText>XML Configuration &amp; CRUD Operations</w:delText>
        </w:r>
        <w:commentRangeEnd w:id="54"/>
        <w:r w:rsidR="003128DD" w:rsidDel="00A17E6C">
          <w:rPr>
            <w:rStyle w:val="CommentReference"/>
            <w:rFonts w:ascii="Tahoma" w:eastAsia="MS Mincho" w:hAnsi="Tahoma"/>
            <w:lang w:val="en-US"/>
          </w:rPr>
          <w:commentReference w:id="54"/>
        </w:r>
      </w:del>
    </w:p>
    <w:p w14:paraId="7FB7B348" w14:textId="77777777" w:rsidR="001262AD" w:rsidRDefault="001262AD">
      <w:pPr>
        <w:pStyle w:val="FALev3"/>
        <w:rPr>
          <w:ins w:id="56" w:author="ASUS" w:date="2020-06-24T12:43:00Z"/>
        </w:rPr>
        <w:pPrChange w:id="57" w:author="ASUS" w:date="2020-06-24T12:41:00Z">
          <w:pPr>
            <w:spacing w:after="0" w:line="360" w:lineRule="auto"/>
            <w:jc w:val="both"/>
          </w:pPr>
        </w:pPrChange>
      </w:pPr>
    </w:p>
    <w:p w14:paraId="148CC99C" w14:textId="77777777" w:rsidR="00AA05A3" w:rsidRPr="00580909" w:rsidRDefault="00AA05A3">
      <w:pPr>
        <w:pStyle w:val="FALev3"/>
        <w:pPrChange w:id="58" w:author="ASUS" w:date="2020-06-24T12:41:00Z">
          <w:pPr>
            <w:spacing w:after="0" w:line="360" w:lineRule="auto"/>
            <w:jc w:val="both"/>
          </w:pPr>
        </w:pPrChange>
      </w:pPr>
      <w:commentRangeStart w:id="59"/>
      <w:r w:rsidRPr="00580909">
        <w:t xml:space="preserve">1. </w:t>
      </w:r>
      <w:r>
        <w:t>Problem Description</w:t>
      </w:r>
      <w:commentRangeEnd w:id="59"/>
      <w:r w:rsidR="00EF516D">
        <w:rPr>
          <w:rStyle w:val="CommentReference"/>
          <w:rFonts w:ascii="Tahoma" w:eastAsia="MS Mincho" w:hAnsi="Tahoma"/>
        </w:rPr>
        <w:commentReference w:id="59"/>
      </w:r>
    </w:p>
    <w:p w14:paraId="781F26EE" w14:textId="77777777" w:rsidR="00AA05A3" w:rsidRPr="00354CC2" w:rsidRDefault="00AA05A3" w:rsidP="00AA05A3">
      <w:pPr>
        <w:pStyle w:val="ListParagraph"/>
        <w:numPr>
          <w:ilvl w:val="0"/>
          <w:numId w:val="32"/>
        </w:numPr>
        <w:shd w:val="clear" w:color="auto" w:fill="FFFFFF"/>
        <w:spacing w:after="120" w:line="360" w:lineRule="auto"/>
        <w:jc w:val="both"/>
        <w:rPr>
          <w:rFonts w:ascii="Segoe UI" w:eastAsia="Times New Roman" w:hAnsi="Segoe UI" w:cs="Segoe UI"/>
          <w:color w:val="24292E"/>
        </w:rPr>
      </w:pPr>
      <w:r w:rsidRPr="00354CC2">
        <w:rPr>
          <w:rFonts w:ascii="Segoe UI" w:hAnsi="Segoe UI" w:cs="Segoe UI"/>
          <w:color w:val="24292E"/>
          <w:shd w:val="clear" w:color="auto" w:fill="FFFFFF"/>
        </w:rPr>
        <w:t>We will show you step by step hibernate application to demonstrate the use of </w:t>
      </w:r>
      <w:r w:rsidRPr="0044215A">
        <w:rPr>
          <w:rFonts w:ascii="Segoe UI" w:hAnsi="Segoe UI" w:cs="Segoe UI"/>
          <w:iCs/>
          <w:color w:val="D73A49"/>
        </w:rPr>
        <w:t>hibernate.cfg.xml</w:t>
      </w:r>
      <w:r w:rsidRPr="00354CC2">
        <w:rPr>
          <w:rFonts w:ascii="Segoe UI" w:hAnsi="Segoe UI" w:cs="Segoe UI"/>
          <w:color w:val="24292E"/>
          <w:shd w:val="clear" w:color="auto" w:fill="FFFFFF"/>
        </w:rPr>
        <w:t xml:space="preserve"> configuration to connect database. </w:t>
      </w:r>
      <w:r w:rsidRPr="00354CC2">
        <w:rPr>
          <w:rFonts w:ascii="Segoe UI" w:eastAsia="Times New Roman" w:hAnsi="Segoe UI" w:cs="Segoe UI"/>
          <w:color w:val="24292E"/>
        </w:rPr>
        <w:t>We will define a mapping between </w:t>
      </w:r>
      <w:r w:rsidRPr="0044215A">
        <w:rPr>
          <w:rFonts w:ascii="Segoe UI" w:eastAsia="Times New Roman" w:hAnsi="Segoe UI" w:cs="Segoe UI"/>
          <w:iCs/>
          <w:color w:val="D73A49"/>
        </w:rPr>
        <w:t>Student</w:t>
      </w:r>
      <w:r w:rsidRPr="00354CC2">
        <w:rPr>
          <w:rFonts w:ascii="Segoe UI" w:eastAsia="Times New Roman" w:hAnsi="Segoe UI" w:cs="Segoe UI"/>
          <w:color w:val="24292E"/>
        </w:rPr>
        <w:t> Java class and database table using Hibernate ORM Framework</w:t>
      </w:r>
      <w:r>
        <w:rPr>
          <w:rFonts w:ascii="Segoe UI" w:eastAsia="Times New Roman" w:hAnsi="Segoe UI" w:cs="Segoe UI"/>
          <w:color w:val="24292E"/>
        </w:rPr>
        <w:t>.</w:t>
      </w:r>
    </w:p>
    <w:p w14:paraId="5E2580AE" w14:textId="77777777" w:rsidR="00AA05A3" w:rsidRDefault="00AA05A3" w:rsidP="00AA05A3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27B5AE3" wp14:editId="6DA3F488">
                <wp:simplePos x="0" y="0"/>
                <wp:positionH relativeFrom="column">
                  <wp:posOffset>553720</wp:posOffset>
                </wp:positionH>
                <wp:positionV relativeFrom="paragraph">
                  <wp:posOffset>90805</wp:posOffset>
                </wp:positionV>
                <wp:extent cx="5422900" cy="1377950"/>
                <wp:effectExtent l="57150" t="38100" r="82550" b="1270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900" cy="1377950"/>
                          <a:chOff x="0" y="0"/>
                          <a:chExt cx="5422900" cy="13779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38100"/>
                            <a:ext cx="1574800" cy="1289050"/>
                            <a:chOff x="0" y="0"/>
                            <a:chExt cx="1263650" cy="1289050"/>
                          </a:xfrm>
                        </wpg:grpSpPr>
                        <wps:wsp>
                          <wps:cNvPr id="4" name="Flowchart: Process 4"/>
                          <wps:cNvSpPr/>
                          <wps:spPr>
                            <a:xfrm>
                              <a:off x="0" y="292100"/>
                              <a:ext cx="1263650" cy="996950"/>
                            </a:xfrm>
                            <a:prstGeom prst="flowChartProcess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6E53F9" w14:textId="77777777" w:rsidR="00AA05A3" w:rsidRPr="004E69CE" w:rsidRDefault="00AA05A3" w:rsidP="00AA05A3">
                                <w:pPr>
                                  <w:tabs>
                                    <w:tab w:val="left" w:pos="1134"/>
                                  </w:tabs>
                                  <w:spacing w:after="0"/>
                                  <w:rPr>
                                    <w:rFonts w:ascii="Segoe UI" w:hAnsi="Segoe UI" w:cs="Segoe UI"/>
                                    <w:rPrChange w:id="60" w:author="ASUS" w:date="2020-06-24T12:58:00Z">
                                      <w:rPr/>
                                    </w:rPrChange>
                                  </w:rPr>
                                </w:pPr>
                                <w:r w:rsidRPr="004E69CE">
                                  <w:rPr>
                                    <w:rFonts w:ascii="Segoe UI" w:hAnsi="Segoe UI" w:cs="Segoe UI"/>
                                    <w:b/>
                                    <w:rPrChange w:id="61" w:author="ASUS" w:date="2020-06-24T12:58:00Z">
                                      <w:rPr>
                                        <w:b/>
                                      </w:rPr>
                                    </w:rPrChange>
                                  </w:rPr>
                                  <w:t>id</w:t>
                                </w:r>
                                <w:r w:rsidRPr="004E69CE">
                                  <w:rPr>
                                    <w:rFonts w:ascii="Segoe UI" w:hAnsi="Segoe UI" w:cs="Segoe UI"/>
                                    <w:rPrChange w:id="62" w:author="ASUS" w:date="2020-06-24T12:58:00Z">
                                      <w:rPr/>
                                    </w:rPrChange>
                                  </w:rPr>
                                  <w:t xml:space="preserve">: </w:t>
                                </w:r>
                                <w:r w:rsidRPr="004E69CE">
                                  <w:rPr>
                                    <w:rFonts w:ascii="Segoe UI" w:hAnsi="Segoe UI" w:cs="Segoe UI"/>
                                    <w:rPrChange w:id="63" w:author="ASUS" w:date="2020-06-24T12:58:00Z">
                                      <w:rPr/>
                                    </w:rPrChange>
                                  </w:rPr>
                                  <w:tab/>
                                  <w:t>int</w:t>
                                </w:r>
                              </w:p>
                              <w:p w14:paraId="0798428A" w14:textId="77777777" w:rsidR="00AA05A3" w:rsidRPr="004E69CE" w:rsidRDefault="00AA05A3" w:rsidP="00AA05A3">
                                <w:pPr>
                                  <w:tabs>
                                    <w:tab w:val="left" w:pos="1134"/>
                                  </w:tabs>
                                  <w:spacing w:after="0"/>
                                  <w:rPr>
                                    <w:rFonts w:ascii="Segoe UI" w:hAnsi="Segoe UI" w:cs="Segoe UI"/>
                                    <w:rPrChange w:id="64" w:author="ASUS" w:date="2020-06-24T12:58:00Z">
                                      <w:rPr/>
                                    </w:rPrChange>
                                  </w:rPr>
                                </w:pPr>
                                <w:r w:rsidRPr="004E69CE">
                                  <w:rPr>
                                    <w:rFonts w:ascii="Segoe UI" w:hAnsi="Segoe UI" w:cs="Segoe UI"/>
                                    <w:b/>
                                    <w:rPrChange w:id="65" w:author="ASUS" w:date="2020-06-24T12:58:00Z">
                                      <w:rPr>
                                        <w:b/>
                                      </w:rPr>
                                    </w:rPrChange>
                                  </w:rPr>
                                  <w:t>firstName</w:t>
                                </w:r>
                                <w:r w:rsidRPr="004E69CE">
                                  <w:rPr>
                                    <w:rFonts w:ascii="Segoe UI" w:hAnsi="Segoe UI" w:cs="Segoe UI"/>
                                    <w:rPrChange w:id="66" w:author="ASUS" w:date="2020-06-24T12:58:00Z">
                                      <w:rPr/>
                                    </w:rPrChange>
                                  </w:rPr>
                                  <w:t xml:space="preserve">: </w:t>
                                </w:r>
                                <w:r w:rsidRPr="004E69CE">
                                  <w:rPr>
                                    <w:rFonts w:ascii="Segoe UI" w:hAnsi="Segoe UI" w:cs="Segoe UI"/>
                                    <w:rPrChange w:id="67" w:author="ASUS" w:date="2020-06-24T12:58:00Z">
                                      <w:rPr/>
                                    </w:rPrChange>
                                  </w:rPr>
                                  <w:tab/>
                                  <w:t>String</w:t>
                                </w:r>
                              </w:p>
                              <w:p w14:paraId="773D5BC1" w14:textId="77777777" w:rsidR="00AA05A3" w:rsidRPr="004E69CE" w:rsidRDefault="00AA05A3" w:rsidP="00AA05A3">
                                <w:pPr>
                                  <w:tabs>
                                    <w:tab w:val="left" w:pos="1134"/>
                                  </w:tabs>
                                  <w:spacing w:after="0"/>
                                  <w:rPr>
                                    <w:rFonts w:ascii="Segoe UI" w:hAnsi="Segoe UI" w:cs="Segoe UI"/>
                                    <w:rPrChange w:id="68" w:author="ASUS" w:date="2020-06-24T12:58:00Z">
                                      <w:rPr/>
                                    </w:rPrChange>
                                  </w:rPr>
                                </w:pPr>
                                <w:r w:rsidRPr="004E69CE">
                                  <w:rPr>
                                    <w:rFonts w:ascii="Segoe UI" w:hAnsi="Segoe UI" w:cs="Segoe UI"/>
                                    <w:b/>
                                    <w:rPrChange w:id="69" w:author="ASUS" w:date="2020-06-24T12:58:00Z">
                                      <w:rPr>
                                        <w:b/>
                                      </w:rPr>
                                    </w:rPrChange>
                                  </w:rPr>
                                  <w:t>lastName</w:t>
                                </w:r>
                                <w:r w:rsidRPr="004E69CE">
                                  <w:rPr>
                                    <w:rFonts w:ascii="Segoe UI" w:hAnsi="Segoe UI" w:cs="Segoe UI"/>
                                    <w:rPrChange w:id="70" w:author="ASUS" w:date="2020-06-24T12:58:00Z">
                                      <w:rPr/>
                                    </w:rPrChange>
                                  </w:rPr>
                                  <w:t xml:space="preserve">: </w:t>
                                </w:r>
                                <w:r w:rsidRPr="004E69CE">
                                  <w:rPr>
                                    <w:rFonts w:ascii="Segoe UI" w:hAnsi="Segoe UI" w:cs="Segoe UI"/>
                                    <w:rPrChange w:id="71" w:author="ASUS" w:date="2020-06-24T12:58:00Z">
                                      <w:rPr/>
                                    </w:rPrChange>
                                  </w:rPr>
                                  <w:tab/>
                                  <w:t>String</w:t>
                                </w:r>
                              </w:p>
                              <w:p w14:paraId="07F60117" w14:textId="77777777" w:rsidR="00AA05A3" w:rsidRPr="004E69CE" w:rsidRDefault="00AA05A3" w:rsidP="00AA05A3">
                                <w:pPr>
                                  <w:tabs>
                                    <w:tab w:val="left" w:pos="1134"/>
                                  </w:tabs>
                                  <w:spacing w:after="0"/>
                                  <w:rPr>
                                    <w:rFonts w:ascii="Segoe UI" w:hAnsi="Segoe UI" w:cs="Segoe UI"/>
                                    <w:rPrChange w:id="72" w:author="ASUS" w:date="2020-06-24T12:58:00Z">
                                      <w:rPr/>
                                    </w:rPrChange>
                                  </w:rPr>
                                </w:pPr>
                                <w:r w:rsidRPr="004E69CE">
                                  <w:rPr>
                                    <w:rFonts w:ascii="Segoe UI" w:hAnsi="Segoe UI" w:cs="Segoe UI"/>
                                    <w:b/>
                                    <w:rPrChange w:id="73" w:author="ASUS" w:date="2020-06-24T12:58:00Z">
                                      <w:rPr>
                                        <w:b/>
                                      </w:rPr>
                                    </w:rPrChange>
                                  </w:rPr>
                                  <w:t>email</w:t>
                                </w:r>
                                <w:r w:rsidRPr="004E69CE">
                                  <w:rPr>
                                    <w:rFonts w:ascii="Segoe UI" w:hAnsi="Segoe UI" w:cs="Segoe UI"/>
                                    <w:rPrChange w:id="74" w:author="ASUS" w:date="2020-06-24T12:58:00Z">
                                      <w:rPr/>
                                    </w:rPrChange>
                                  </w:rPr>
                                  <w:t xml:space="preserve">: </w:t>
                                </w:r>
                                <w:r w:rsidRPr="004E69CE">
                                  <w:rPr>
                                    <w:rFonts w:ascii="Segoe UI" w:hAnsi="Segoe UI" w:cs="Segoe UI"/>
                                    <w:rPrChange w:id="75" w:author="ASUS" w:date="2020-06-24T12:58:00Z">
                                      <w:rPr/>
                                    </w:rPrChange>
                                  </w:rPr>
                                  <w:tab/>
                                  <w:t>String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Process 5"/>
                          <wps:cNvSpPr/>
                          <wps:spPr>
                            <a:xfrm>
                              <a:off x="0" y="0"/>
                              <a:ext cx="1263650" cy="29019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1E860D" w14:textId="77777777" w:rsidR="00AA05A3" w:rsidRPr="008F1E4A" w:rsidRDefault="00AA05A3" w:rsidP="00AA05A3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Class [</w:t>
                                </w:r>
                                <w:r w:rsidRPr="008F1E4A">
                                  <w:rPr>
                                    <w:b/>
                                  </w:rPr>
                                  <w:t>Student.java</w:t>
                                </w:r>
                                <w:r>
                                  <w:rPr>
                                    <w:b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3848100" y="0"/>
                            <a:ext cx="1574800" cy="1377950"/>
                            <a:chOff x="0" y="0"/>
                            <a:chExt cx="1479550" cy="1377950"/>
                          </a:xfrm>
                        </wpg:grpSpPr>
                        <wps:wsp>
                          <wps:cNvPr id="8" name="Flowchart: Process 8"/>
                          <wps:cNvSpPr/>
                          <wps:spPr>
                            <a:xfrm>
                              <a:off x="0" y="292100"/>
                              <a:ext cx="1479550" cy="1085850"/>
                            </a:xfrm>
                            <a:prstGeom prst="flowChartProcess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4DA51" w14:textId="77777777" w:rsidR="00AA05A3" w:rsidRPr="004E69CE" w:rsidRDefault="00AA05A3" w:rsidP="00AA05A3">
                                <w:pPr>
                                  <w:tabs>
                                    <w:tab w:val="left" w:pos="1134"/>
                                  </w:tabs>
                                  <w:spacing w:after="0"/>
                                  <w:rPr>
                                    <w:rFonts w:ascii="Segoe UI" w:hAnsi="Segoe UI" w:cs="Segoe UI"/>
                                    <w:rPrChange w:id="76" w:author="ASUS" w:date="2020-06-24T12:59:00Z">
                                      <w:rPr/>
                                    </w:rPrChange>
                                  </w:rPr>
                                </w:pPr>
                                <w:r w:rsidRPr="004E69CE">
                                  <w:rPr>
                                    <w:rFonts w:ascii="Segoe UI" w:hAnsi="Segoe UI" w:cs="Segoe UI"/>
                                    <w:b/>
                                    <w:rPrChange w:id="77" w:author="ASUS" w:date="2020-06-24T12:59:00Z">
                                      <w:rPr>
                                        <w:b/>
                                      </w:rPr>
                                    </w:rPrChange>
                                  </w:rPr>
                                  <w:t>id</w:t>
                                </w:r>
                                <w:r w:rsidRPr="004E69CE">
                                  <w:rPr>
                                    <w:rFonts w:ascii="Segoe UI" w:hAnsi="Segoe UI" w:cs="Segoe UI"/>
                                    <w:rPrChange w:id="78" w:author="ASUS" w:date="2020-06-24T12:59:00Z">
                                      <w:rPr/>
                                    </w:rPrChange>
                                  </w:rPr>
                                  <w:t xml:space="preserve">: </w:t>
                                </w:r>
                                <w:r w:rsidRPr="004E69CE">
                                  <w:rPr>
                                    <w:rFonts w:ascii="Segoe UI" w:hAnsi="Segoe UI" w:cs="Segoe UI"/>
                                    <w:rPrChange w:id="79" w:author="ASUS" w:date="2020-06-24T12:59:00Z">
                                      <w:rPr/>
                                    </w:rPrChange>
                                  </w:rPr>
                                  <w:tab/>
                                  <w:t>INT</w:t>
                                </w:r>
                              </w:p>
                              <w:p w14:paraId="09781AAA" w14:textId="77777777" w:rsidR="00AA05A3" w:rsidRPr="004E69CE" w:rsidRDefault="00AA05A3" w:rsidP="00AA05A3">
                                <w:pPr>
                                  <w:tabs>
                                    <w:tab w:val="left" w:pos="1134"/>
                                  </w:tabs>
                                  <w:spacing w:after="0"/>
                                  <w:rPr>
                                    <w:rFonts w:ascii="Segoe UI" w:hAnsi="Segoe UI" w:cs="Segoe UI"/>
                                    <w:rPrChange w:id="80" w:author="ASUS" w:date="2020-06-24T12:59:00Z">
                                      <w:rPr/>
                                    </w:rPrChange>
                                  </w:rPr>
                                </w:pPr>
                                <w:r w:rsidRPr="004E69CE">
                                  <w:rPr>
                                    <w:rFonts w:ascii="Segoe UI" w:hAnsi="Segoe UI" w:cs="Segoe UI"/>
                                    <w:b/>
                                    <w:rPrChange w:id="81" w:author="ASUS" w:date="2020-06-24T12:59:00Z">
                                      <w:rPr>
                                        <w:b/>
                                      </w:rPr>
                                    </w:rPrChange>
                                  </w:rPr>
                                  <w:t>firstName</w:t>
                                </w:r>
                                <w:r w:rsidRPr="004E69CE">
                                  <w:rPr>
                                    <w:rFonts w:ascii="Segoe UI" w:hAnsi="Segoe UI" w:cs="Segoe UI"/>
                                    <w:rPrChange w:id="82" w:author="ASUS" w:date="2020-06-24T12:59:00Z">
                                      <w:rPr/>
                                    </w:rPrChange>
                                  </w:rPr>
                                  <w:t xml:space="preserve">: </w:t>
                                </w:r>
                                <w:r w:rsidRPr="004E69CE">
                                  <w:rPr>
                                    <w:rFonts w:ascii="Segoe UI" w:hAnsi="Segoe UI" w:cs="Segoe UI"/>
                                    <w:rPrChange w:id="83" w:author="ASUS" w:date="2020-06-24T12:59:00Z">
                                      <w:rPr/>
                                    </w:rPrChange>
                                  </w:rPr>
                                  <w:tab/>
                                  <w:t>VARCHAR</w:t>
                                </w:r>
                              </w:p>
                              <w:p w14:paraId="5FA398F0" w14:textId="77777777" w:rsidR="00AA05A3" w:rsidRPr="004E69CE" w:rsidRDefault="00AA05A3" w:rsidP="00AA05A3">
                                <w:pPr>
                                  <w:tabs>
                                    <w:tab w:val="left" w:pos="1134"/>
                                  </w:tabs>
                                  <w:spacing w:after="0"/>
                                  <w:rPr>
                                    <w:rFonts w:ascii="Segoe UI" w:hAnsi="Segoe UI" w:cs="Segoe UI"/>
                                    <w:rPrChange w:id="84" w:author="ASUS" w:date="2020-06-24T12:59:00Z">
                                      <w:rPr/>
                                    </w:rPrChange>
                                  </w:rPr>
                                </w:pPr>
                                <w:r w:rsidRPr="004E69CE">
                                  <w:rPr>
                                    <w:rFonts w:ascii="Segoe UI" w:hAnsi="Segoe UI" w:cs="Segoe UI"/>
                                    <w:b/>
                                    <w:rPrChange w:id="85" w:author="ASUS" w:date="2020-06-24T12:59:00Z">
                                      <w:rPr>
                                        <w:b/>
                                      </w:rPr>
                                    </w:rPrChange>
                                  </w:rPr>
                                  <w:t>lastName</w:t>
                                </w:r>
                                <w:r w:rsidRPr="004E69CE">
                                  <w:rPr>
                                    <w:rFonts w:ascii="Segoe UI" w:hAnsi="Segoe UI" w:cs="Segoe UI"/>
                                    <w:rPrChange w:id="86" w:author="ASUS" w:date="2020-06-24T12:59:00Z">
                                      <w:rPr/>
                                    </w:rPrChange>
                                  </w:rPr>
                                  <w:t xml:space="preserve">: </w:t>
                                </w:r>
                                <w:r w:rsidRPr="004E69CE">
                                  <w:rPr>
                                    <w:rFonts w:ascii="Segoe UI" w:hAnsi="Segoe UI" w:cs="Segoe UI"/>
                                    <w:rPrChange w:id="87" w:author="ASUS" w:date="2020-06-24T12:59:00Z">
                                      <w:rPr/>
                                    </w:rPrChange>
                                  </w:rPr>
                                  <w:tab/>
                                  <w:t>VARCHAR</w:t>
                                </w:r>
                              </w:p>
                              <w:p w14:paraId="222F1D56" w14:textId="77777777" w:rsidR="00AA05A3" w:rsidRPr="004E69CE" w:rsidRDefault="00AA05A3" w:rsidP="00AA05A3">
                                <w:pPr>
                                  <w:tabs>
                                    <w:tab w:val="left" w:pos="1134"/>
                                  </w:tabs>
                                  <w:spacing w:after="0"/>
                                  <w:rPr>
                                    <w:rFonts w:ascii="Segoe UI" w:hAnsi="Segoe UI" w:cs="Segoe UI"/>
                                    <w:rPrChange w:id="88" w:author="ASUS" w:date="2020-06-24T12:59:00Z">
                                      <w:rPr/>
                                    </w:rPrChange>
                                  </w:rPr>
                                </w:pPr>
                                <w:r w:rsidRPr="004E69CE">
                                  <w:rPr>
                                    <w:rFonts w:ascii="Segoe UI" w:hAnsi="Segoe UI" w:cs="Segoe UI"/>
                                    <w:b/>
                                    <w:rPrChange w:id="89" w:author="ASUS" w:date="2020-06-24T12:59:00Z">
                                      <w:rPr>
                                        <w:b/>
                                      </w:rPr>
                                    </w:rPrChange>
                                  </w:rPr>
                                  <w:t>email</w:t>
                                </w:r>
                                <w:r w:rsidRPr="004E69CE">
                                  <w:rPr>
                                    <w:rFonts w:ascii="Segoe UI" w:hAnsi="Segoe UI" w:cs="Segoe UI"/>
                                    <w:rPrChange w:id="90" w:author="ASUS" w:date="2020-06-24T12:59:00Z">
                                      <w:rPr/>
                                    </w:rPrChange>
                                  </w:rPr>
                                  <w:t xml:space="preserve">: </w:t>
                                </w:r>
                                <w:r w:rsidRPr="004E69CE">
                                  <w:rPr>
                                    <w:rFonts w:ascii="Segoe UI" w:hAnsi="Segoe UI" w:cs="Segoe UI"/>
                                    <w:rPrChange w:id="91" w:author="ASUS" w:date="2020-06-24T12:59:00Z">
                                      <w:rPr/>
                                    </w:rPrChange>
                                  </w:rPr>
                                  <w:tab/>
                                  <w:t>VARCHAR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lowchart: Process 9"/>
                          <wps:cNvSpPr/>
                          <wps:spPr>
                            <a:xfrm>
                              <a:off x="0" y="0"/>
                              <a:ext cx="1479550" cy="29019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2FE6BE" w14:textId="77777777" w:rsidR="00AA05A3" w:rsidRPr="008F1E4A" w:rsidRDefault="00AA05A3" w:rsidP="00AA05A3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Table [student]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Left-Right Arrow 10"/>
                        <wps:cNvSpPr/>
                        <wps:spPr>
                          <a:xfrm>
                            <a:off x="1574800" y="400050"/>
                            <a:ext cx="2273300" cy="69850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007B6A" w14:textId="77777777" w:rsidR="00AA05A3" w:rsidRPr="001F1DA3" w:rsidRDefault="00AA05A3" w:rsidP="00AA05A3">
                              <w:pPr>
                                <w:spacing w:after="0"/>
                                <w:jc w:val="center"/>
                                <w:rPr>
                                  <w:rFonts w:ascii="Segoe UI" w:hAnsi="Segoe UI" w:cs="Segoe UI"/>
                                  <w:rPrChange w:id="92" w:author="ASUS" w:date="2020-06-24T12:59:00Z">
                                    <w:rPr/>
                                  </w:rPrChange>
                                </w:rPr>
                              </w:pPr>
                              <w:r w:rsidRPr="001F1DA3">
                                <w:rPr>
                                  <w:rFonts w:ascii="Segoe UI" w:hAnsi="Segoe UI" w:cs="Segoe UI"/>
                                  <w:rPrChange w:id="93" w:author="ASUS" w:date="2020-06-24T12:59:00Z">
                                    <w:rPr/>
                                  </w:rPrChange>
                                </w:rPr>
                                <w:t>HIBERNATE MAPPING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left:0;text-align:left;margin-left:43.6pt;margin-top:7.15pt;width:427pt;height:108.5pt;z-index:251657216" coordsize="54229,13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">
                <v:group id="Group 3" o:spid="_x0000_s1027" style="position:absolute;top:381;width:15748;height:12890" coordsize="12636,12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4" o:spid="_x0000_s1028" type="#_x0000_t109" style="position:absolute;top:2921;width:12636;height:9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52AcIA&#10;AADaAAAADwAAAGRycy9kb3ducmV2LnhtbESPT4vCMBTE74LfITzB25r6B1mqURZRUBcPuur50Tzb&#10;ss1LTaLWb78RFjwOM/MbZjpvTCXu5HxpWUG/l4AgzqwuOVdw/Fl9fILwAVljZZkUPMnDfNZuTTHV&#10;9sF7uh9CLiKEfYoKihDqVEqfFWTQ92xNHL2LdQZDlC6X2uEjwk0lB0kylgZLjgsF1rQoKPs93IwC&#10;8z3cNLxcjHbHwRZ3p8317DQq1e00XxMQgZrwDv+311rBCF5X4g2Q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nYBwgAAANoAAAAPAAAAAAAAAAAAAAAAAJgCAABkcnMvZG93&#10;bnJldi54bWxQSwUGAAAAAAQABAD1AAAAhwMAAAAA&#10;" fillcolor="white [3201]" strokecolor="#4472c4 [3208]" strokeweight="1pt">
                    <v:textbox>
                      <w:txbxContent>
                        <w:p w14:paraId="346E53F9" w14:textId="77777777" w:rsidR="00AA05A3" w:rsidRPr="004E69CE" w:rsidRDefault="00AA05A3" w:rsidP="00AA05A3">
                          <w:pPr>
                            <w:tabs>
                              <w:tab w:val="left" w:pos="1134"/>
                            </w:tabs>
                            <w:spacing w:after="0"/>
                            <w:rPr>
                              <w:rFonts w:ascii="Segoe UI" w:hAnsi="Segoe UI" w:cs="Segoe UI"/>
                              <w:rPrChange w:id="94" w:author="ASUS" w:date="2020-06-24T12:58:00Z">
                                <w:rPr/>
                              </w:rPrChange>
                            </w:rPr>
                          </w:pPr>
                          <w:r w:rsidRPr="004E69CE">
                            <w:rPr>
                              <w:rFonts w:ascii="Segoe UI" w:hAnsi="Segoe UI" w:cs="Segoe UI"/>
                              <w:b/>
                              <w:rPrChange w:id="95" w:author="ASUS" w:date="2020-06-24T12:58:00Z">
                                <w:rPr>
                                  <w:b/>
                                </w:rPr>
                              </w:rPrChange>
                            </w:rPr>
                            <w:t>id</w:t>
                          </w:r>
                          <w:r w:rsidRPr="004E69CE">
                            <w:rPr>
                              <w:rFonts w:ascii="Segoe UI" w:hAnsi="Segoe UI" w:cs="Segoe UI"/>
                              <w:rPrChange w:id="96" w:author="ASUS" w:date="2020-06-24T12:58:00Z">
                                <w:rPr/>
                              </w:rPrChange>
                            </w:rPr>
                            <w:t xml:space="preserve">: </w:t>
                          </w:r>
                          <w:r w:rsidRPr="004E69CE">
                            <w:rPr>
                              <w:rFonts w:ascii="Segoe UI" w:hAnsi="Segoe UI" w:cs="Segoe UI"/>
                              <w:rPrChange w:id="97" w:author="ASUS" w:date="2020-06-24T12:58:00Z">
                                <w:rPr/>
                              </w:rPrChange>
                            </w:rPr>
                            <w:tab/>
                            <w:t>int</w:t>
                          </w:r>
                        </w:p>
                        <w:p w14:paraId="0798428A" w14:textId="77777777" w:rsidR="00AA05A3" w:rsidRPr="004E69CE" w:rsidRDefault="00AA05A3" w:rsidP="00AA05A3">
                          <w:pPr>
                            <w:tabs>
                              <w:tab w:val="left" w:pos="1134"/>
                            </w:tabs>
                            <w:spacing w:after="0"/>
                            <w:rPr>
                              <w:rFonts w:ascii="Segoe UI" w:hAnsi="Segoe UI" w:cs="Segoe UI"/>
                              <w:rPrChange w:id="98" w:author="ASUS" w:date="2020-06-24T12:58:00Z">
                                <w:rPr/>
                              </w:rPrChange>
                            </w:rPr>
                          </w:pPr>
                          <w:r w:rsidRPr="004E69CE">
                            <w:rPr>
                              <w:rFonts w:ascii="Segoe UI" w:hAnsi="Segoe UI" w:cs="Segoe UI"/>
                              <w:b/>
                              <w:rPrChange w:id="99" w:author="ASUS" w:date="2020-06-24T12:58:00Z">
                                <w:rPr>
                                  <w:b/>
                                </w:rPr>
                              </w:rPrChange>
                            </w:rPr>
                            <w:t>firstName</w:t>
                          </w:r>
                          <w:r w:rsidRPr="004E69CE">
                            <w:rPr>
                              <w:rFonts w:ascii="Segoe UI" w:hAnsi="Segoe UI" w:cs="Segoe UI"/>
                              <w:rPrChange w:id="100" w:author="ASUS" w:date="2020-06-24T12:58:00Z">
                                <w:rPr/>
                              </w:rPrChange>
                            </w:rPr>
                            <w:t xml:space="preserve">: </w:t>
                          </w:r>
                          <w:r w:rsidRPr="004E69CE">
                            <w:rPr>
                              <w:rFonts w:ascii="Segoe UI" w:hAnsi="Segoe UI" w:cs="Segoe UI"/>
                              <w:rPrChange w:id="101" w:author="ASUS" w:date="2020-06-24T12:58:00Z">
                                <w:rPr/>
                              </w:rPrChange>
                            </w:rPr>
                            <w:tab/>
                            <w:t>String</w:t>
                          </w:r>
                        </w:p>
                        <w:p w14:paraId="773D5BC1" w14:textId="77777777" w:rsidR="00AA05A3" w:rsidRPr="004E69CE" w:rsidRDefault="00AA05A3" w:rsidP="00AA05A3">
                          <w:pPr>
                            <w:tabs>
                              <w:tab w:val="left" w:pos="1134"/>
                            </w:tabs>
                            <w:spacing w:after="0"/>
                            <w:rPr>
                              <w:rFonts w:ascii="Segoe UI" w:hAnsi="Segoe UI" w:cs="Segoe UI"/>
                              <w:rPrChange w:id="102" w:author="ASUS" w:date="2020-06-24T12:58:00Z">
                                <w:rPr/>
                              </w:rPrChange>
                            </w:rPr>
                          </w:pPr>
                          <w:r w:rsidRPr="004E69CE">
                            <w:rPr>
                              <w:rFonts w:ascii="Segoe UI" w:hAnsi="Segoe UI" w:cs="Segoe UI"/>
                              <w:b/>
                              <w:rPrChange w:id="103" w:author="ASUS" w:date="2020-06-24T12:58:00Z">
                                <w:rPr>
                                  <w:b/>
                                </w:rPr>
                              </w:rPrChange>
                            </w:rPr>
                            <w:t>lastName</w:t>
                          </w:r>
                          <w:r w:rsidRPr="004E69CE">
                            <w:rPr>
                              <w:rFonts w:ascii="Segoe UI" w:hAnsi="Segoe UI" w:cs="Segoe UI"/>
                              <w:rPrChange w:id="104" w:author="ASUS" w:date="2020-06-24T12:58:00Z">
                                <w:rPr/>
                              </w:rPrChange>
                            </w:rPr>
                            <w:t xml:space="preserve">: </w:t>
                          </w:r>
                          <w:r w:rsidRPr="004E69CE">
                            <w:rPr>
                              <w:rFonts w:ascii="Segoe UI" w:hAnsi="Segoe UI" w:cs="Segoe UI"/>
                              <w:rPrChange w:id="105" w:author="ASUS" w:date="2020-06-24T12:58:00Z">
                                <w:rPr/>
                              </w:rPrChange>
                            </w:rPr>
                            <w:tab/>
                            <w:t>String</w:t>
                          </w:r>
                        </w:p>
                        <w:p w14:paraId="07F60117" w14:textId="77777777" w:rsidR="00AA05A3" w:rsidRPr="004E69CE" w:rsidRDefault="00AA05A3" w:rsidP="00AA05A3">
                          <w:pPr>
                            <w:tabs>
                              <w:tab w:val="left" w:pos="1134"/>
                            </w:tabs>
                            <w:spacing w:after="0"/>
                            <w:rPr>
                              <w:rFonts w:ascii="Segoe UI" w:hAnsi="Segoe UI" w:cs="Segoe UI"/>
                              <w:rPrChange w:id="106" w:author="ASUS" w:date="2020-06-24T12:58:00Z">
                                <w:rPr/>
                              </w:rPrChange>
                            </w:rPr>
                          </w:pPr>
                          <w:r w:rsidRPr="004E69CE">
                            <w:rPr>
                              <w:rFonts w:ascii="Segoe UI" w:hAnsi="Segoe UI" w:cs="Segoe UI"/>
                              <w:b/>
                              <w:rPrChange w:id="107" w:author="ASUS" w:date="2020-06-24T12:58:00Z">
                                <w:rPr>
                                  <w:b/>
                                </w:rPr>
                              </w:rPrChange>
                            </w:rPr>
                            <w:t>email</w:t>
                          </w:r>
                          <w:r w:rsidRPr="004E69CE">
                            <w:rPr>
                              <w:rFonts w:ascii="Segoe UI" w:hAnsi="Segoe UI" w:cs="Segoe UI"/>
                              <w:rPrChange w:id="108" w:author="ASUS" w:date="2020-06-24T12:58:00Z">
                                <w:rPr/>
                              </w:rPrChange>
                            </w:rPr>
                            <w:t xml:space="preserve">: </w:t>
                          </w:r>
                          <w:r w:rsidRPr="004E69CE">
                            <w:rPr>
                              <w:rFonts w:ascii="Segoe UI" w:hAnsi="Segoe UI" w:cs="Segoe UI"/>
                              <w:rPrChange w:id="109" w:author="ASUS" w:date="2020-06-24T12:58:00Z">
                                <w:rPr/>
                              </w:rPrChange>
                            </w:rPr>
                            <w:tab/>
                            <w:t>String</w:t>
                          </w:r>
                        </w:p>
                      </w:txbxContent>
                    </v:textbox>
                  </v:shape>
                  <v:shape id="Flowchart: Process 5" o:spid="_x0000_s1029" type="#_x0000_t109" style="position:absolute;width:12636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odZsMA&#10;AADaAAAADwAAAGRycy9kb3ducmV2LnhtbESP3WrCQBSE7wt9h+UUvCm6UWwpMRtpLYJSvPDnAQ7Z&#10;YxKaPZtmTzV5e1co9HKYmW+YbNm7Rl2oC7VnA9NJAoq48Lbm0sDpuB6/gQqCbLHxTAYGCrDMHx8y&#10;TK2/8p4uBylVhHBI0UAl0qZah6Iih2HiW+LonX3nUKLsSm07vEa4a/QsSV61w5rjQoUtrSoqvg+/&#10;zsBRP8uw//rc2vkuUPiR4UPK2pjRU/++ACXUy3/4r72xBl7gfiXeAJ3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odZsMAAADaAAAADwAAAAAAAAAAAAAAAACYAgAAZHJzL2Rv&#10;d25yZXYueG1sUEsFBgAAAAAEAAQA9QAAAIgDAAAAAA==&#10;" fillcolor="#d5dce4 [671]" strokecolor="#4472c4 [3208]" strokeweight="1pt">
                    <v:textbox>
                      <w:txbxContent>
                        <w:p w14:paraId="721E860D" w14:textId="77777777" w:rsidR="00AA05A3" w:rsidRPr="008F1E4A" w:rsidRDefault="00AA05A3" w:rsidP="00AA05A3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Class [</w:t>
                          </w:r>
                          <w:r w:rsidRPr="008F1E4A">
                            <w:rPr>
                              <w:b/>
                            </w:rPr>
                            <w:t>Student.java</w:t>
                          </w:r>
                          <w:r>
                            <w:rPr>
                              <w:b/>
                            </w:rPr>
                            <w:t>]</w:t>
                          </w:r>
                        </w:p>
                      </w:txbxContent>
                    </v:textbox>
                  </v:shape>
                </v:group>
                <v:group id="Group 7" o:spid="_x0000_s1030" style="position:absolute;left:38481;width:15748;height:13779" coordsize="14795,13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lowchart: Process 8" o:spid="_x0000_s1031" type="#_x0000_t109" style="position:absolute;top:2921;width:14795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N8BL8A&#10;AADaAAAADwAAAGRycy9kb3ducmV2LnhtbERPy4rCMBTdC/5DuII7TX0gUo0yiII6uLA6s74017ZM&#10;c1OTqJ2/nywGXB7Oe7luTS2e5HxlWcFomIAgzq2uuFBwvewGcxA+IGusLZOCX/KwXnU7S0y1ffGZ&#10;nlkoRAxhn6KCMoQmldLnJRn0Q9sQR+5mncEQoSukdviK4aaW4ySZSYMVx4YSG9qUlP9kD6PAfE4O&#10;LW8309N1fMTT1+H+7TQq1e+1HwsQgdrwFv+791pB3BqvxBsgV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E3wEvwAAANoAAAAPAAAAAAAAAAAAAAAAAJgCAABkcnMvZG93bnJl&#10;di54bWxQSwUGAAAAAAQABAD1AAAAhAMAAAAA&#10;" fillcolor="white [3201]" strokecolor="#4472c4 [3208]" strokeweight="1pt">
                    <v:textbox>
                      <w:txbxContent>
                        <w:p w14:paraId="4144DA51" w14:textId="77777777" w:rsidR="00AA05A3" w:rsidRPr="004E69CE" w:rsidRDefault="00AA05A3" w:rsidP="00AA05A3">
                          <w:pPr>
                            <w:tabs>
                              <w:tab w:val="left" w:pos="1134"/>
                            </w:tabs>
                            <w:spacing w:after="0"/>
                            <w:rPr>
                              <w:rFonts w:ascii="Segoe UI" w:hAnsi="Segoe UI" w:cs="Segoe UI"/>
                              <w:rPrChange w:id="110" w:author="ASUS" w:date="2020-06-24T12:59:00Z">
                                <w:rPr/>
                              </w:rPrChange>
                            </w:rPr>
                          </w:pPr>
                          <w:r w:rsidRPr="004E69CE">
                            <w:rPr>
                              <w:rFonts w:ascii="Segoe UI" w:hAnsi="Segoe UI" w:cs="Segoe UI"/>
                              <w:b/>
                              <w:rPrChange w:id="111" w:author="ASUS" w:date="2020-06-24T12:59:00Z">
                                <w:rPr>
                                  <w:b/>
                                </w:rPr>
                              </w:rPrChange>
                            </w:rPr>
                            <w:t>id</w:t>
                          </w:r>
                          <w:r w:rsidRPr="004E69CE">
                            <w:rPr>
                              <w:rFonts w:ascii="Segoe UI" w:hAnsi="Segoe UI" w:cs="Segoe UI"/>
                              <w:rPrChange w:id="112" w:author="ASUS" w:date="2020-06-24T12:59:00Z">
                                <w:rPr/>
                              </w:rPrChange>
                            </w:rPr>
                            <w:t xml:space="preserve">: </w:t>
                          </w:r>
                          <w:r w:rsidRPr="004E69CE">
                            <w:rPr>
                              <w:rFonts w:ascii="Segoe UI" w:hAnsi="Segoe UI" w:cs="Segoe UI"/>
                              <w:rPrChange w:id="113" w:author="ASUS" w:date="2020-06-24T12:59:00Z">
                                <w:rPr/>
                              </w:rPrChange>
                            </w:rPr>
                            <w:tab/>
                            <w:t>INT</w:t>
                          </w:r>
                        </w:p>
                        <w:p w14:paraId="09781AAA" w14:textId="77777777" w:rsidR="00AA05A3" w:rsidRPr="004E69CE" w:rsidRDefault="00AA05A3" w:rsidP="00AA05A3">
                          <w:pPr>
                            <w:tabs>
                              <w:tab w:val="left" w:pos="1134"/>
                            </w:tabs>
                            <w:spacing w:after="0"/>
                            <w:rPr>
                              <w:rFonts w:ascii="Segoe UI" w:hAnsi="Segoe UI" w:cs="Segoe UI"/>
                              <w:rPrChange w:id="114" w:author="ASUS" w:date="2020-06-24T12:59:00Z">
                                <w:rPr/>
                              </w:rPrChange>
                            </w:rPr>
                          </w:pPr>
                          <w:r w:rsidRPr="004E69CE">
                            <w:rPr>
                              <w:rFonts w:ascii="Segoe UI" w:hAnsi="Segoe UI" w:cs="Segoe UI"/>
                              <w:b/>
                              <w:rPrChange w:id="115" w:author="ASUS" w:date="2020-06-24T12:59:00Z">
                                <w:rPr>
                                  <w:b/>
                                </w:rPr>
                              </w:rPrChange>
                            </w:rPr>
                            <w:t>firstName</w:t>
                          </w:r>
                          <w:r w:rsidRPr="004E69CE">
                            <w:rPr>
                              <w:rFonts w:ascii="Segoe UI" w:hAnsi="Segoe UI" w:cs="Segoe UI"/>
                              <w:rPrChange w:id="116" w:author="ASUS" w:date="2020-06-24T12:59:00Z">
                                <w:rPr/>
                              </w:rPrChange>
                            </w:rPr>
                            <w:t xml:space="preserve">: </w:t>
                          </w:r>
                          <w:r w:rsidRPr="004E69CE">
                            <w:rPr>
                              <w:rFonts w:ascii="Segoe UI" w:hAnsi="Segoe UI" w:cs="Segoe UI"/>
                              <w:rPrChange w:id="117" w:author="ASUS" w:date="2020-06-24T12:59:00Z">
                                <w:rPr/>
                              </w:rPrChange>
                            </w:rPr>
                            <w:tab/>
                            <w:t>VARCHAR</w:t>
                          </w:r>
                        </w:p>
                        <w:p w14:paraId="5FA398F0" w14:textId="77777777" w:rsidR="00AA05A3" w:rsidRPr="004E69CE" w:rsidRDefault="00AA05A3" w:rsidP="00AA05A3">
                          <w:pPr>
                            <w:tabs>
                              <w:tab w:val="left" w:pos="1134"/>
                            </w:tabs>
                            <w:spacing w:after="0"/>
                            <w:rPr>
                              <w:rFonts w:ascii="Segoe UI" w:hAnsi="Segoe UI" w:cs="Segoe UI"/>
                              <w:rPrChange w:id="118" w:author="ASUS" w:date="2020-06-24T12:59:00Z">
                                <w:rPr/>
                              </w:rPrChange>
                            </w:rPr>
                          </w:pPr>
                          <w:r w:rsidRPr="004E69CE">
                            <w:rPr>
                              <w:rFonts w:ascii="Segoe UI" w:hAnsi="Segoe UI" w:cs="Segoe UI"/>
                              <w:b/>
                              <w:rPrChange w:id="119" w:author="ASUS" w:date="2020-06-24T12:59:00Z">
                                <w:rPr>
                                  <w:b/>
                                </w:rPr>
                              </w:rPrChange>
                            </w:rPr>
                            <w:t>lastName</w:t>
                          </w:r>
                          <w:r w:rsidRPr="004E69CE">
                            <w:rPr>
                              <w:rFonts w:ascii="Segoe UI" w:hAnsi="Segoe UI" w:cs="Segoe UI"/>
                              <w:rPrChange w:id="120" w:author="ASUS" w:date="2020-06-24T12:59:00Z">
                                <w:rPr/>
                              </w:rPrChange>
                            </w:rPr>
                            <w:t xml:space="preserve">: </w:t>
                          </w:r>
                          <w:r w:rsidRPr="004E69CE">
                            <w:rPr>
                              <w:rFonts w:ascii="Segoe UI" w:hAnsi="Segoe UI" w:cs="Segoe UI"/>
                              <w:rPrChange w:id="121" w:author="ASUS" w:date="2020-06-24T12:59:00Z">
                                <w:rPr/>
                              </w:rPrChange>
                            </w:rPr>
                            <w:tab/>
                            <w:t>VARCHAR</w:t>
                          </w:r>
                        </w:p>
                        <w:p w14:paraId="222F1D56" w14:textId="77777777" w:rsidR="00AA05A3" w:rsidRPr="004E69CE" w:rsidRDefault="00AA05A3" w:rsidP="00AA05A3">
                          <w:pPr>
                            <w:tabs>
                              <w:tab w:val="left" w:pos="1134"/>
                            </w:tabs>
                            <w:spacing w:after="0"/>
                            <w:rPr>
                              <w:rFonts w:ascii="Segoe UI" w:hAnsi="Segoe UI" w:cs="Segoe UI"/>
                              <w:rPrChange w:id="122" w:author="ASUS" w:date="2020-06-24T12:59:00Z">
                                <w:rPr/>
                              </w:rPrChange>
                            </w:rPr>
                          </w:pPr>
                          <w:r w:rsidRPr="004E69CE">
                            <w:rPr>
                              <w:rFonts w:ascii="Segoe UI" w:hAnsi="Segoe UI" w:cs="Segoe UI"/>
                              <w:b/>
                              <w:rPrChange w:id="123" w:author="ASUS" w:date="2020-06-24T12:59:00Z">
                                <w:rPr>
                                  <w:b/>
                                </w:rPr>
                              </w:rPrChange>
                            </w:rPr>
                            <w:t>email</w:t>
                          </w:r>
                          <w:r w:rsidRPr="004E69CE">
                            <w:rPr>
                              <w:rFonts w:ascii="Segoe UI" w:hAnsi="Segoe UI" w:cs="Segoe UI"/>
                              <w:rPrChange w:id="124" w:author="ASUS" w:date="2020-06-24T12:59:00Z">
                                <w:rPr/>
                              </w:rPrChange>
                            </w:rPr>
                            <w:t xml:space="preserve">: </w:t>
                          </w:r>
                          <w:r w:rsidRPr="004E69CE">
                            <w:rPr>
                              <w:rFonts w:ascii="Segoe UI" w:hAnsi="Segoe UI" w:cs="Segoe UI"/>
                              <w:rPrChange w:id="125" w:author="ASUS" w:date="2020-06-24T12:59:00Z">
                                <w:rPr/>
                              </w:rPrChange>
                            </w:rPr>
                            <w:tab/>
                            <w:t>VARCHAR</w:t>
                          </w:r>
                        </w:p>
                      </w:txbxContent>
                    </v:textbox>
                  </v:shape>
                  <v:shape id="Flowchart: Process 9" o:spid="_x0000_s1032" type="#_x0000_t109" style="position:absolute;width:14795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cXY8MA&#10;AADaAAAADwAAAGRycy9kb3ducmV2LnhtbESP3WrCQBSE7wt9h+UUvCm6UaS0MRtpLYJSvPDnAQ7Z&#10;YxKaPZtmTzV5e1co9HKYmW+YbNm7Rl2oC7VnA9NJAoq48Lbm0sDpuB6/ggqCbLHxTAYGCrDMHx8y&#10;TK2/8p4uBylVhHBI0UAl0qZah6Iih2HiW+LonX3nUKLsSm07vEa4a/QsSV60w5rjQoUtrSoqvg+/&#10;zsBRP8uw//rc2vkuUPiR4UPK2pjRU/++ACXUy3/4r72xBt7gfiXeAJ3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cXY8MAAADaAAAADwAAAAAAAAAAAAAAAACYAgAAZHJzL2Rv&#10;d25yZXYueG1sUEsFBgAAAAAEAAQA9QAAAIgDAAAAAA==&#10;" fillcolor="#d5dce4 [671]" strokecolor="#4472c4 [3208]" strokeweight="1pt">
                    <v:textbox>
                      <w:txbxContent>
                        <w:p w14:paraId="022FE6BE" w14:textId="77777777" w:rsidR="00AA05A3" w:rsidRPr="008F1E4A" w:rsidRDefault="00AA05A3" w:rsidP="00AA05A3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Table [student]</w:t>
                          </w:r>
                        </w:p>
                      </w:txbxContent>
                    </v:textbox>
                  </v:shape>
                </v:group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10" o:spid="_x0000_s1033" type="#_x0000_t69" style="position:absolute;left:15748;top:4000;width:22733;height:6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d0sIA&#10;AADbAAAADwAAAGRycy9kb3ducmV2LnhtbESPQW/CMAyF70j7D5En7QYpOyAopAhVQ9txFH6A1XhN&#10;18apmkC7fz8fJu1m6z2/9/lwnH2vHjTGNrCB9SoDRVwH23Jj4HY9L7egYkK22AcmAz8U4Vg8LQ6Y&#10;2zDxhR5VapSEcMzRgEtpyLWOtSOPcRUGYtG+wugxyTo22o44Sbjv9WuWbbTHlqXB4UClo7qr7t7A&#10;5b3Um3Yqv301n90dd9328+1mzMvzfNqDSjSnf/Pf9YcVfKGXX2QAX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WF3SwgAAANsAAAAPAAAAAAAAAAAAAAAAAJgCAABkcnMvZG93&#10;bnJldi54bWxQSwUGAAAAAAQABAD1AAAAhwMAAAAA&#10;" adj="3318" fillcolor="#000100 [41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46007B6A" w14:textId="77777777" w:rsidR="00AA05A3" w:rsidRPr="001F1DA3" w:rsidRDefault="00AA05A3" w:rsidP="00AA05A3">
                        <w:pPr>
                          <w:spacing w:after="0"/>
                          <w:jc w:val="center"/>
                          <w:rPr>
                            <w:rFonts w:ascii="Segoe UI" w:hAnsi="Segoe UI" w:cs="Segoe UI"/>
                            <w:rPrChange w:id="126" w:author="ASUS" w:date="2020-06-24T12:59:00Z">
                              <w:rPr/>
                            </w:rPrChange>
                          </w:rPr>
                        </w:pPr>
                        <w:r w:rsidRPr="001F1DA3">
                          <w:rPr>
                            <w:rFonts w:ascii="Segoe UI" w:hAnsi="Segoe UI" w:cs="Segoe UI"/>
                            <w:rPrChange w:id="127" w:author="ASUS" w:date="2020-06-24T12:59:00Z">
                              <w:rPr/>
                            </w:rPrChange>
                          </w:rPr>
                          <w:t>HIBERNATE MAPPING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FC675BD" w14:textId="77777777" w:rsidR="00AA05A3" w:rsidRPr="00C23167" w:rsidRDefault="00AA05A3" w:rsidP="00AA05A3">
      <w:pPr>
        <w:rPr>
          <w:rFonts w:ascii="Segoe UI" w:hAnsi="Segoe UI" w:cs="Segoe UI"/>
        </w:rPr>
      </w:pPr>
    </w:p>
    <w:p w14:paraId="5B9FCE64" w14:textId="77777777" w:rsidR="00AA05A3" w:rsidRPr="00C23167" w:rsidRDefault="00AA05A3" w:rsidP="00AA05A3">
      <w:pPr>
        <w:rPr>
          <w:rFonts w:ascii="Segoe UI" w:hAnsi="Segoe UI" w:cs="Segoe UI"/>
        </w:rPr>
      </w:pPr>
    </w:p>
    <w:p w14:paraId="1CBDC066" w14:textId="77777777" w:rsidR="00AA05A3" w:rsidRPr="00C23167" w:rsidRDefault="00AA05A3" w:rsidP="00AA05A3">
      <w:pPr>
        <w:rPr>
          <w:rFonts w:ascii="Segoe UI" w:hAnsi="Segoe UI" w:cs="Segoe UI"/>
        </w:rPr>
      </w:pPr>
    </w:p>
    <w:p w14:paraId="368ADC60" w14:textId="77777777" w:rsidR="00AA05A3" w:rsidRDefault="00AA05A3" w:rsidP="00AA05A3">
      <w:pPr>
        <w:rPr>
          <w:rFonts w:ascii="Segoe UI" w:hAnsi="Segoe UI" w:cs="Segoe UI"/>
        </w:rPr>
      </w:pPr>
    </w:p>
    <w:p w14:paraId="154A6140" w14:textId="7AD14021" w:rsidR="003176DD" w:rsidRPr="005D5E66" w:rsidRDefault="00AA05A3" w:rsidP="005D5E66">
      <w:pPr>
        <w:pStyle w:val="ListParagraph"/>
        <w:numPr>
          <w:ilvl w:val="0"/>
          <w:numId w:val="42"/>
        </w:numPr>
        <w:spacing w:before="240" w:after="200" w:line="360" w:lineRule="auto"/>
        <w:jc w:val="both"/>
        <w:rPr>
          <w:ins w:id="128" w:author="ASUS" w:date="2020-06-24T13:14:00Z"/>
          <w:rFonts w:ascii="Segoe UI" w:hAnsi="Segoe UI" w:cs="Segoe UI"/>
          <w:color w:val="24292E"/>
          <w:shd w:val="clear" w:color="auto" w:fill="FFFFFF"/>
          <w:rPrChange w:id="129" w:author="ASUS" w:date="2020-06-24T13:16:00Z">
            <w:rPr>
              <w:ins w:id="130" w:author="ASUS" w:date="2020-06-24T13:14:00Z"/>
              <w:rFonts w:ascii="Segoe UI" w:hAnsi="Segoe UI" w:cs="Segoe UI"/>
              <w:color w:val="000000"/>
              <w:shd w:val="clear" w:color="auto" w:fill="FFFFFF"/>
            </w:rPr>
          </w:rPrChange>
        </w:rPr>
        <w:pPrChange w:id="131" w:author="ASUS" w:date="2020-06-24T13:16:00Z">
          <w:pPr>
            <w:pStyle w:val="ListParagraph"/>
            <w:numPr>
              <w:numId w:val="42"/>
            </w:numPr>
            <w:spacing w:after="200"/>
            <w:ind w:hanging="360"/>
            <w:jc w:val="both"/>
          </w:pPr>
        </w:pPrChange>
      </w:pPr>
      <w:r w:rsidRPr="005D5E66">
        <w:rPr>
          <w:rFonts w:ascii="Segoe UI" w:hAnsi="Segoe UI" w:cs="Segoe UI"/>
          <w:color w:val="24292E"/>
          <w:shd w:val="clear" w:color="auto" w:fill="FFFFFF"/>
          <w:rPrChange w:id="132" w:author="ASUS" w:date="2020-06-24T13:16:00Z">
            <w:rPr>
              <w:rFonts w:ascii="Segoe UI" w:hAnsi="Segoe UI" w:cs="Segoe UI"/>
              <w:color w:val="000000"/>
              <w:shd w:val="clear" w:color="auto" w:fill="FFFFFF"/>
            </w:rPr>
          </w:rPrChange>
        </w:rPr>
        <w:t>CRUD operations are Create(save), Read(select), Update(update) and Delete(delete). Hibernate has Session interface which provides many APIs to perform operations with database.</w:t>
      </w:r>
    </w:p>
    <w:p w14:paraId="484A5701" w14:textId="33256D03" w:rsidR="003176DD" w:rsidRPr="005D5E66" w:rsidRDefault="003176DD" w:rsidP="005D5E66">
      <w:pPr>
        <w:pStyle w:val="ListParagraph"/>
        <w:numPr>
          <w:ilvl w:val="0"/>
          <w:numId w:val="42"/>
        </w:numPr>
        <w:spacing w:before="240" w:after="200" w:line="360" w:lineRule="auto"/>
        <w:jc w:val="both"/>
        <w:rPr>
          <w:rFonts w:ascii="Segoe UI" w:hAnsi="Segoe UI" w:cs="Segoe UI"/>
          <w:color w:val="24292E"/>
          <w:shd w:val="clear" w:color="auto" w:fill="FFFFFF"/>
          <w:rPrChange w:id="133" w:author="ASUS" w:date="2020-06-24T13:16:00Z">
            <w:rPr>
              <w:rFonts w:ascii="Segoe UI" w:hAnsi="Segoe UI" w:cs="Segoe UI"/>
            </w:rPr>
          </w:rPrChange>
        </w:rPr>
        <w:pPrChange w:id="134" w:author="ASUS" w:date="2020-06-24T13:16:00Z">
          <w:pPr>
            <w:pStyle w:val="ListParagraph"/>
            <w:numPr>
              <w:numId w:val="42"/>
            </w:numPr>
            <w:spacing w:after="200"/>
            <w:ind w:hanging="360"/>
            <w:jc w:val="both"/>
          </w:pPr>
        </w:pPrChange>
      </w:pPr>
      <w:ins w:id="135" w:author="ASUS" w:date="2020-06-24T13:16:00Z">
        <w:r w:rsidRPr="005D5E66">
          <w:rPr>
            <w:rFonts w:ascii="Segoe UI" w:hAnsi="Segoe UI" w:cs="Segoe UI"/>
            <w:color w:val="24292E"/>
            <w:shd w:val="clear" w:color="auto" w:fill="FFFFFF"/>
            <w:rPrChange w:id="136" w:author="ASUS" w:date="2020-06-24T13:16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>Demo how to u</w:t>
        </w:r>
      </w:ins>
      <w:ins w:id="137" w:author="ASUS" w:date="2020-06-24T13:14:00Z">
        <w:r w:rsidRPr="005D5E66">
          <w:rPr>
            <w:rFonts w:ascii="Segoe UI" w:hAnsi="Segoe UI" w:cs="Segoe UI"/>
            <w:color w:val="24292E"/>
            <w:shd w:val="clear" w:color="auto" w:fill="FFFFFF"/>
            <w:rPrChange w:id="138" w:author="ASUS" w:date="2020-06-24T13:16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>sing</w:t>
        </w:r>
      </w:ins>
      <w:ins w:id="139" w:author="ASUS" w:date="2020-06-24T13:15:00Z">
        <w:r w:rsidRPr="005D5E66">
          <w:rPr>
            <w:rFonts w:ascii="Segoe UI" w:hAnsi="Segoe UI" w:cs="Segoe UI"/>
            <w:color w:val="24292E"/>
            <w:shd w:val="clear" w:color="auto" w:fill="FFFFFF"/>
            <w:rPrChange w:id="140" w:author="ASUS" w:date="2020-06-24T13:16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 xml:space="preserve"> </w:t>
        </w:r>
        <w:r w:rsidRPr="009447C9">
          <w:rPr>
            <w:rFonts w:ascii="Segoe UI" w:hAnsi="Segoe UI" w:cs="Segoe UI"/>
            <w:b/>
            <w:color w:val="24292E"/>
            <w:shd w:val="clear" w:color="auto" w:fill="FFFFFF"/>
            <w:rPrChange w:id="141" w:author="ASUS" w:date="2020-06-24T13:16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>@</w:t>
        </w:r>
        <w:r w:rsidRPr="00102A6B">
          <w:rPr>
            <w:rFonts w:ascii="Segoe UI" w:hAnsi="Segoe UI" w:cs="Segoe UI"/>
            <w:b/>
            <w:color w:val="24292E"/>
            <w:shd w:val="clear" w:color="auto" w:fill="FFFFFF"/>
            <w:rPrChange w:id="142" w:author="ASUS" w:date="2020-06-24T13:16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>NamedQueries</w:t>
        </w:r>
        <w:r w:rsidRPr="005D5E66">
          <w:rPr>
            <w:rFonts w:ascii="Segoe UI" w:hAnsi="Segoe UI" w:cs="Segoe UI"/>
            <w:color w:val="24292E"/>
            <w:shd w:val="clear" w:color="auto" w:fill="FFFFFF"/>
            <w:rPrChange w:id="143" w:author="ASUS" w:date="2020-06-24T13:16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 xml:space="preserve"> Annotaion</w:t>
        </w:r>
      </w:ins>
      <w:ins w:id="144" w:author="ASUS" w:date="2020-06-24T13:16:00Z">
        <w:r w:rsidRPr="005D5E66">
          <w:rPr>
            <w:rFonts w:ascii="Segoe UI" w:hAnsi="Segoe UI" w:cs="Segoe UI"/>
            <w:color w:val="24292E"/>
            <w:shd w:val="clear" w:color="auto" w:fill="FFFFFF"/>
            <w:rPrChange w:id="145" w:author="ASUS" w:date="2020-06-24T13:16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 xml:space="preserve"> to query data.</w:t>
        </w:r>
      </w:ins>
    </w:p>
    <w:p w14:paraId="7A50C72F" w14:textId="77777777" w:rsidR="00AA05A3" w:rsidRPr="00DE6D03" w:rsidRDefault="00AA05A3">
      <w:pPr>
        <w:pStyle w:val="FALev3"/>
        <w:pPrChange w:id="146" w:author="ASUS" w:date="2020-06-24T12:41:00Z">
          <w:pPr>
            <w:spacing w:after="0" w:line="360" w:lineRule="auto"/>
            <w:jc w:val="both"/>
          </w:pPr>
        </w:pPrChange>
      </w:pPr>
      <w:r w:rsidRPr="00DE6D03">
        <w:t>2. Technologies and Tools Used</w:t>
      </w:r>
    </w:p>
    <w:p w14:paraId="07F65070" w14:textId="3B9CFE5B" w:rsidR="00AA05A3" w:rsidRPr="00447B56" w:rsidRDefault="00AA05A3" w:rsidP="00AA05A3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commentRangeStart w:id="147"/>
      <w:r w:rsidRPr="00447B56">
        <w:rPr>
          <w:rFonts w:ascii="Segoe UI" w:eastAsia="Times New Roman" w:hAnsi="Segoe UI" w:cs="Segoe UI"/>
          <w:color w:val="24292E"/>
        </w:rPr>
        <w:t>Hibernate</w:t>
      </w:r>
      <w:commentRangeEnd w:id="147"/>
      <w:r w:rsidR="00640FC2">
        <w:rPr>
          <w:rStyle w:val="CommentReference"/>
          <w:rFonts w:ascii="Tahoma" w:eastAsia="MS Mincho" w:hAnsi="Tahoma"/>
          <w:lang w:val="en-US"/>
        </w:rPr>
        <w:commentReference w:id="147"/>
      </w:r>
      <w:ins w:id="148" w:author="ASUS" w:date="2020-06-24T07:05:00Z">
        <w:r w:rsidR="007D70D4">
          <w:rPr>
            <w:rFonts w:ascii="Segoe UI" w:eastAsia="Times New Roman" w:hAnsi="Segoe UI" w:cs="Segoe UI"/>
            <w:color w:val="24292E"/>
            <w:lang w:val="en-US"/>
          </w:rPr>
          <w:t xml:space="preserve"> 5.</w:t>
        </w:r>
      </w:ins>
      <w:ins w:id="149" w:author="ASUS" w:date="2020-06-24T07:08:00Z">
        <w:r w:rsidR="00BA323D">
          <w:rPr>
            <w:rFonts w:ascii="Segoe UI" w:eastAsia="Times New Roman" w:hAnsi="Segoe UI" w:cs="Segoe UI"/>
            <w:color w:val="24292E"/>
            <w:lang w:val="en-US"/>
          </w:rPr>
          <w:t>4</w:t>
        </w:r>
      </w:ins>
    </w:p>
    <w:p w14:paraId="0F787DA1" w14:textId="77777777" w:rsidR="00AA05A3" w:rsidRPr="00447B56" w:rsidRDefault="00AA05A3" w:rsidP="00AA05A3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447B56">
        <w:rPr>
          <w:rFonts w:ascii="Segoe UI" w:eastAsia="Times New Roman" w:hAnsi="Segoe UI" w:cs="Segoe UI"/>
          <w:color w:val="24292E"/>
        </w:rPr>
        <w:t>IDE - Eclipse</w:t>
      </w:r>
    </w:p>
    <w:p w14:paraId="1C785205" w14:textId="77777777" w:rsidR="00AA05A3" w:rsidRPr="00447B56" w:rsidRDefault="00AA05A3" w:rsidP="00AA05A3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447B56">
        <w:rPr>
          <w:rFonts w:ascii="Segoe UI" w:eastAsia="Times New Roman" w:hAnsi="Segoe UI" w:cs="Segoe UI"/>
          <w:color w:val="24292E"/>
        </w:rPr>
        <w:t>Maven</w:t>
      </w:r>
    </w:p>
    <w:p w14:paraId="4EEF5D10" w14:textId="77777777" w:rsidR="00AA05A3" w:rsidRPr="00447B56" w:rsidRDefault="00AA05A3" w:rsidP="00AA05A3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447B56">
        <w:rPr>
          <w:rFonts w:ascii="Segoe UI" w:eastAsia="Times New Roman" w:hAnsi="Segoe UI" w:cs="Segoe UI"/>
          <w:color w:val="24292E"/>
        </w:rPr>
        <w:t>JavaSE 1.8</w:t>
      </w:r>
    </w:p>
    <w:p w14:paraId="4FD20115" w14:textId="77777777" w:rsidR="00AA05A3" w:rsidRPr="00447B56" w:rsidRDefault="00AA05A3" w:rsidP="00AA05A3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447B56">
        <w:rPr>
          <w:rFonts w:ascii="Segoe UI" w:eastAsia="Times New Roman" w:hAnsi="Segoe UI" w:cs="Segoe UI"/>
          <w:color w:val="24292E"/>
        </w:rPr>
        <w:t>MySQL</w:t>
      </w:r>
    </w:p>
    <w:p w14:paraId="46806D67" w14:textId="77777777" w:rsidR="00AA05A3" w:rsidRDefault="00AA05A3" w:rsidP="00AA05A3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br w:type="page"/>
      </w:r>
    </w:p>
    <w:p w14:paraId="47F1DC0A" w14:textId="77777777" w:rsidR="00AA05A3" w:rsidRPr="00DE6D03" w:rsidRDefault="00AA05A3">
      <w:pPr>
        <w:pStyle w:val="FALev3"/>
        <w:pPrChange w:id="150" w:author="ASUS" w:date="2020-06-24T12:41:00Z">
          <w:pPr>
            <w:spacing w:after="0" w:line="360" w:lineRule="auto"/>
            <w:jc w:val="both"/>
          </w:pPr>
        </w:pPrChange>
      </w:pPr>
      <w:r w:rsidRPr="00DE6D03">
        <w:lastRenderedPageBreak/>
        <w:t>3. Development Steps</w:t>
      </w:r>
    </w:p>
    <w:p w14:paraId="24933A62" w14:textId="77777777" w:rsidR="00AA05A3" w:rsidRPr="00246065" w:rsidRDefault="00AA05A3" w:rsidP="00AA05A3">
      <w:pPr>
        <w:shd w:val="clear" w:color="auto" w:fill="FFFFFF"/>
        <w:spacing w:before="60" w:after="0" w:line="360" w:lineRule="auto"/>
        <w:rPr>
          <w:rFonts w:ascii="Segoe UI" w:eastAsia="Times New Roman" w:hAnsi="Segoe UI" w:cs="Segoe UI"/>
          <w:b/>
          <w:color w:val="24292E"/>
        </w:rPr>
      </w:pPr>
      <w:commentRangeStart w:id="151"/>
      <w:r w:rsidRPr="00246065">
        <w:rPr>
          <w:rFonts w:ascii="Segoe UI" w:eastAsia="Times New Roman" w:hAnsi="Segoe UI" w:cs="Segoe UI"/>
          <w:b/>
          <w:color w:val="24292E"/>
        </w:rPr>
        <w:t>3.</w:t>
      </w:r>
      <w:r>
        <w:rPr>
          <w:rFonts w:ascii="Segoe UI" w:eastAsia="Times New Roman" w:hAnsi="Segoe UI" w:cs="Segoe UI"/>
          <w:b/>
          <w:color w:val="24292E"/>
        </w:rPr>
        <w:t>1</w:t>
      </w:r>
      <w:r w:rsidRPr="00246065">
        <w:rPr>
          <w:rFonts w:ascii="Segoe UI" w:eastAsia="Times New Roman" w:hAnsi="Segoe UI" w:cs="Segoe UI"/>
          <w:b/>
          <w:color w:val="24292E"/>
        </w:rPr>
        <w:t>, Project Directory Structure</w:t>
      </w:r>
      <w:commentRangeEnd w:id="151"/>
      <w:r w:rsidR="00EF516D">
        <w:rPr>
          <w:rStyle w:val="CommentReference"/>
          <w:rFonts w:ascii="Tahoma" w:eastAsia="MS Mincho" w:hAnsi="Tahoma"/>
          <w:lang w:val="en-US"/>
        </w:rPr>
        <w:commentReference w:id="151"/>
      </w:r>
    </w:p>
    <w:p w14:paraId="3F3397C5" w14:textId="7EEA0F07" w:rsidR="00AA05A3" w:rsidRPr="00425B92" w:rsidRDefault="00BD4497" w:rsidP="00AA05A3">
      <w:pPr>
        <w:spacing w:after="0"/>
        <w:rPr>
          <w:rFonts w:ascii="Segoe UI" w:eastAsia="Times New Roman" w:hAnsi="Segoe UI" w:cs="Segoe UI"/>
          <w:b/>
          <w:color w:val="24292E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B970B5" wp14:editId="65FAA0D9">
                <wp:simplePos x="0" y="0"/>
                <wp:positionH relativeFrom="column">
                  <wp:posOffset>2186940</wp:posOffset>
                </wp:positionH>
                <wp:positionV relativeFrom="paragraph">
                  <wp:posOffset>1946910</wp:posOffset>
                </wp:positionV>
                <wp:extent cx="2139950" cy="298450"/>
                <wp:effectExtent l="552450" t="0" r="12700" b="25400"/>
                <wp:wrapNone/>
                <wp:docPr id="16" name="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98450"/>
                        </a:xfrm>
                        <a:prstGeom prst="wedgeRectCallout">
                          <a:avLst>
                            <a:gd name="adj1" fmla="val -74261"/>
                            <a:gd name="adj2" fmla="val -8715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D4E14" w14:textId="77777777" w:rsidR="00AA05A3" w:rsidRDefault="00AA05A3" w:rsidP="00AA05A3">
                            <w:pPr>
                              <w:spacing w:after="0"/>
                              <w:jc w:val="center"/>
                            </w:pPr>
                            <w:r>
                              <w:t>Session factory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6" o:spid="_x0000_s1034" type="#_x0000_t61" style="position:absolute;margin-left:172.2pt;margin-top:153.3pt;width:168.5pt;height:23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" adj="-5240,8918" fillcolor="#0a1007 [329]" strokecolor="#70ad47 [3209]" strokeweight=".5pt">
                <v:fill color2="#050803 [169]" rotate="t" colors="0 #b5d5a7;.5 #aace99;1 #9cca86" focus="100%" type="gradient">
                  <o:fill v:ext="view" type="gradientUnscaled"/>
                </v:fill>
                <v:textbox>
                  <w:txbxContent>
                    <w:p w14:paraId="4CCD4E14" w14:textId="77777777" w:rsidR="00AA05A3" w:rsidRDefault="00AA05A3" w:rsidP="00AA05A3">
                      <w:pPr>
                        <w:spacing w:after="0"/>
                        <w:jc w:val="center"/>
                      </w:pPr>
                      <w:r>
                        <w:t>Session factory configuration</w:t>
                      </w:r>
                    </w:p>
                  </w:txbxContent>
                </v:textbox>
              </v:shape>
            </w:pict>
          </mc:Fallback>
        </mc:AlternateContent>
      </w:r>
      <w:r w:rsidR="005C617C"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B06EC" wp14:editId="744F8271">
                <wp:simplePos x="0" y="0"/>
                <wp:positionH relativeFrom="column">
                  <wp:posOffset>2186940</wp:posOffset>
                </wp:positionH>
                <wp:positionV relativeFrom="paragraph">
                  <wp:posOffset>2305685</wp:posOffset>
                </wp:positionV>
                <wp:extent cx="2139950" cy="298450"/>
                <wp:effectExtent l="704850" t="0" r="12700" b="25400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98450"/>
                        </a:xfrm>
                        <a:prstGeom prst="wedgeRectCallout">
                          <a:avLst>
                            <a:gd name="adj1" fmla="val -80672"/>
                            <a:gd name="adj2" fmla="val -7045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5D26B" w14:textId="77777777" w:rsidR="00AA05A3" w:rsidRDefault="00AA05A3" w:rsidP="00AA05A3">
                            <w:pPr>
                              <w:spacing w:after="0"/>
                              <w:jc w:val="center"/>
                            </w:pPr>
                            <w:r>
                              <w:t>Hibernate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17" o:spid="_x0000_s1035" type="#_x0000_t61" style="position:absolute;margin-left:172.2pt;margin-top:181.55pt;width:168.5pt;height:2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" adj="-6625,9278" fillcolor="#0a1007 [329]" strokecolor="#70ad47 [3209]" strokeweight=".5pt">
                <v:fill color2="#050803 [169]" rotate="t" colors="0 #b5d5a7;.5 #aace99;1 #9cca86" focus="100%" type="gradient">
                  <o:fill v:ext="view" type="gradientUnscaled"/>
                </v:fill>
                <v:textbox>
                  <w:txbxContent>
                    <w:p w14:paraId="5BA5D26B" w14:textId="77777777" w:rsidR="00AA05A3" w:rsidRDefault="00AA05A3" w:rsidP="00AA05A3">
                      <w:pPr>
                        <w:spacing w:after="0"/>
                        <w:jc w:val="center"/>
                      </w:pPr>
                      <w:r>
                        <w:t>Hibernate configuration</w:t>
                      </w:r>
                    </w:p>
                  </w:txbxContent>
                </v:textbox>
              </v:shape>
            </w:pict>
          </mc:Fallback>
        </mc:AlternateContent>
      </w:r>
      <w:r w:rsidR="00C334D0"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1D7B4" wp14:editId="383033E9">
                <wp:simplePos x="0" y="0"/>
                <wp:positionH relativeFrom="column">
                  <wp:posOffset>2187428</wp:posOffset>
                </wp:positionH>
                <wp:positionV relativeFrom="paragraph">
                  <wp:posOffset>1560439</wp:posOffset>
                </wp:positionV>
                <wp:extent cx="2139950" cy="266700"/>
                <wp:effectExtent l="800100" t="0" r="12700" b="19050"/>
                <wp:wrapNone/>
                <wp:docPr id="15" name="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66700"/>
                        </a:xfrm>
                        <a:prstGeom prst="wedgeRectCallout">
                          <a:avLst>
                            <a:gd name="adj1" fmla="val -85731"/>
                            <a:gd name="adj2" fmla="val 11620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36BF5" w14:textId="77777777" w:rsidR="00AA05A3" w:rsidRDefault="00AA05A3" w:rsidP="00AA05A3">
                            <w:pPr>
                              <w:spacing w:after="0"/>
                              <w:jc w:val="center"/>
                            </w:pPr>
                            <w:r>
                              <w:t>JPA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15" o:spid="_x0000_s1036" type="#_x0000_t61" style="position:absolute;margin-left:172.25pt;margin-top:122.85pt;width:168.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" adj="-7718,13310" fillcolor="#0a1007 [329]" strokecolor="#70ad47 [3209]" strokeweight=".5pt">
                <v:fill color2="#050803 [169]" rotate="t" colors="0 #b5d5a7;.5 #aace99;1 #9cca86" focus="100%" type="gradient">
                  <o:fill v:ext="view" type="gradientUnscaled"/>
                </v:fill>
                <v:textbox>
                  <w:txbxContent>
                    <w:p w14:paraId="50E36BF5" w14:textId="77777777" w:rsidR="00AA05A3" w:rsidRDefault="00AA05A3" w:rsidP="00AA05A3">
                      <w:pPr>
                        <w:spacing w:after="0"/>
                        <w:jc w:val="center"/>
                      </w:pPr>
                      <w:r>
                        <w:t>JPA Entity</w:t>
                      </w:r>
                    </w:p>
                  </w:txbxContent>
                </v:textbox>
              </v:shape>
            </w:pict>
          </mc:Fallback>
        </mc:AlternateContent>
      </w:r>
      <w:ins w:id="152" w:author="ASUS" w:date="2020-06-24T08:43:00Z">
        <w:r w:rsidR="004B7F78">
          <w:rPr>
            <w:rFonts w:ascii="Segoe UI" w:eastAsia="Times New Roman" w:hAnsi="Segoe UI" w:cs="Segoe UI"/>
            <w:b/>
            <w:noProof/>
            <w:color w:val="24292E"/>
            <w:sz w:val="24"/>
            <w:szCs w:val="24"/>
            <w:lang w:val="en-US" w:eastAsia="ja-JP"/>
            <w:rPrChange w:id="153">
              <w:rPr>
                <w:noProof/>
                <w:lang w:val="en-US" w:eastAsia="ja-JP"/>
              </w:rPr>
            </w:rPrChange>
          </w:rPr>
          <w:drawing>
            <wp:inline distT="0" distB="0" distL="0" distR="0" wp14:anchorId="7B481F81" wp14:editId="49C8F2B0">
              <wp:extent cx="2349500" cy="4213225"/>
              <wp:effectExtent l="19050" t="19050" r="12700" b="15875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49500" cy="42132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pic:spPr>
                  </pic:pic>
                </a:graphicData>
              </a:graphic>
            </wp:inline>
          </w:drawing>
        </w:r>
      </w:ins>
      <w:r w:rsidR="00AA05A3">
        <w:rPr>
          <w:rFonts w:ascii="Segoe UI" w:eastAsia="Times New Roman" w:hAnsi="Segoe UI" w:cs="Segoe UI"/>
          <w:b/>
          <w:color w:val="24292E"/>
          <w:sz w:val="24"/>
          <w:szCs w:val="24"/>
        </w:rPr>
        <w:br w:type="page"/>
      </w:r>
      <w:r w:rsidR="00AA05A3" w:rsidRPr="00425B92">
        <w:rPr>
          <w:rFonts w:ascii="Segoe UI" w:eastAsia="Times New Roman" w:hAnsi="Segoe UI" w:cs="Segoe UI"/>
          <w:b/>
          <w:color w:val="24292E"/>
        </w:rPr>
        <w:lastRenderedPageBreak/>
        <w:t>3.</w:t>
      </w:r>
      <w:r w:rsidR="00AA05A3">
        <w:rPr>
          <w:rFonts w:ascii="Segoe UI" w:eastAsia="Times New Roman" w:hAnsi="Segoe UI" w:cs="Segoe UI"/>
          <w:b/>
          <w:color w:val="24292E"/>
        </w:rPr>
        <w:t>2</w:t>
      </w:r>
      <w:r w:rsidR="00AA05A3" w:rsidRPr="00425B92">
        <w:rPr>
          <w:rFonts w:ascii="Segoe UI" w:eastAsia="Times New Roman" w:hAnsi="Segoe UI" w:cs="Segoe UI"/>
          <w:b/>
          <w:color w:val="24292E"/>
        </w:rPr>
        <w:t>, Add jar Dependencies to pom.xml</w:t>
      </w:r>
    </w:p>
    <w:p w14:paraId="3952360F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>&lt;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project</w:t>
      </w:r>
    </w:p>
    <w:p w14:paraId="21F0C0F5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</w:t>
      </w:r>
      <w:proofErr w:type="spellStart"/>
      <w:r w:rsidRPr="001503A2">
        <w:rPr>
          <w:rStyle w:val="pl-e"/>
          <w:color w:val="6F42C1"/>
          <w:sz w:val="18"/>
          <w:szCs w:val="18"/>
        </w:rPr>
        <w:t>xmlns</w:t>
      </w:r>
      <w:proofErr w:type="spellEnd"/>
      <w:r w:rsidRPr="001503A2">
        <w:rPr>
          <w:color w:val="24292E"/>
          <w:sz w:val="18"/>
          <w:szCs w:val="18"/>
        </w:rPr>
        <w:t>=</w:t>
      </w:r>
      <w:r w:rsidRPr="001503A2">
        <w:rPr>
          <w:rStyle w:val="pl-pds"/>
          <w:color w:val="032F62"/>
          <w:sz w:val="18"/>
          <w:szCs w:val="18"/>
        </w:rPr>
        <w:t>"</w:t>
      </w:r>
      <w:r w:rsidRPr="001503A2">
        <w:rPr>
          <w:rStyle w:val="pl-s"/>
          <w:color w:val="032F62"/>
          <w:sz w:val="18"/>
          <w:szCs w:val="18"/>
        </w:rPr>
        <w:t>http://maven.apache.org/POM/4.0.0</w:t>
      </w:r>
      <w:r w:rsidRPr="001503A2">
        <w:rPr>
          <w:rStyle w:val="pl-pds"/>
          <w:color w:val="032F62"/>
          <w:sz w:val="18"/>
          <w:szCs w:val="18"/>
        </w:rPr>
        <w:t>"</w:t>
      </w:r>
    </w:p>
    <w:p w14:paraId="2C2732E0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</w:t>
      </w:r>
      <w:proofErr w:type="spellStart"/>
      <w:r w:rsidRPr="001503A2">
        <w:rPr>
          <w:rStyle w:val="pl-e"/>
          <w:color w:val="6F42C1"/>
          <w:sz w:val="18"/>
          <w:szCs w:val="18"/>
        </w:rPr>
        <w:t>xmlns:xsi</w:t>
      </w:r>
      <w:proofErr w:type="spellEnd"/>
      <w:r w:rsidRPr="001503A2">
        <w:rPr>
          <w:color w:val="24292E"/>
          <w:sz w:val="18"/>
          <w:szCs w:val="18"/>
        </w:rPr>
        <w:t>=</w:t>
      </w:r>
      <w:r w:rsidRPr="001503A2">
        <w:rPr>
          <w:rStyle w:val="pl-pds"/>
          <w:color w:val="032F62"/>
          <w:sz w:val="18"/>
          <w:szCs w:val="18"/>
        </w:rPr>
        <w:t>"</w:t>
      </w:r>
      <w:r w:rsidRPr="001503A2">
        <w:rPr>
          <w:rStyle w:val="pl-s"/>
          <w:color w:val="032F62"/>
          <w:sz w:val="18"/>
          <w:szCs w:val="18"/>
        </w:rPr>
        <w:t>http://www.w3.org/2001/XMLSchema-instance</w:t>
      </w:r>
      <w:r w:rsidRPr="001503A2">
        <w:rPr>
          <w:rStyle w:val="pl-pds"/>
          <w:color w:val="032F62"/>
          <w:sz w:val="18"/>
          <w:szCs w:val="18"/>
        </w:rPr>
        <w:t>"</w:t>
      </w:r>
    </w:p>
    <w:p w14:paraId="76D773DE" w14:textId="77777777" w:rsidR="00AA05A3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-s"/>
          <w:color w:val="032F62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</w:t>
      </w:r>
      <w:proofErr w:type="spellStart"/>
      <w:r w:rsidRPr="001503A2">
        <w:rPr>
          <w:color w:val="24292E"/>
          <w:sz w:val="18"/>
          <w:szCs w:val="18"/>
        </w:rPr>
        <w:t>xsi:schemaLocation</w:t>
      </w:r>
      <w:proofErr w:type="spellEnd"/>
      <w:r w:rsidRPr="001503A2">
        <w:rPr>
          <w:color w:val="24292E"/>
          <w:sz w:val="18"/>
          <w:szCs w:val="18"/>
        </w:rPr>
        <w:t>=</w:t>
      </w:r>
      <w:r w:rsidRPr="001503A2">
        <w:rPr>
          <w:rStyle w:val="pl-pds"/>
          <w:color w:val="032F62"/>
          <w:sz w:val="18"/>
          <w:szCs w:val="18"/>
        </w:rPr>
        <w:t>"</w:t>
      </w:r>
      <w:r w:rsidRPr="001503A2">
        <w:rPr>
          <w:rStyle w:val="pl-s"/>
          <w:color w:val="032F62"/>
          <w:sz w:val="18"/>
          <w:szCs w:val="18"/>
        </w:rPr>
        <w:t>http://maven.apache.org/POM/4.0.0</w:t>
      </w:r>
    </w:p>
    <w:p w14:paraId="42850A34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>
        <w:rPr>
          <w:rStyle w:val="pl-s"/>
          <w:color w:val="032F62"/>
          <w:sz w:val="18"/>
          <w:szCs w:val="18"/>
        </w:rPr>
        <w:t xml:space="preserve"> </w:t>
      </w:r>
      <w:r w:rsidRPr="001503A2">
        <w:rPr>
          <w:rStyle w:val="pl-s"/>
          <w:color w:val="032F62"/>
          <w:sz w:val="18"/>
          <w:szCs w:val="18"/>
        </w:rPr>
        <w:t xml:space="preserve"> </w:t>
      </w:r>
      <w:r>
        <w:rPr>
          <w:rStyle w:val="pl-s"/>
          <w:color w:val="032F62"/>
          <w:sz w:val="18"/>
          <w:szCs w:val="18"/>
        </w:rPr>
        <w:t xml:space="preserve">  </w:t>
      </w:r>
      <w:r w:rsidRPr="001503A2">
        <w:rPr>
          <w:rStyle w:val="pl-s"/>
          <w:color w:val="032F62"/>
          <w:sz w:val="18"/>
          <w:szCs w:val="18"/>
        </w:rPr>
        <w:t>http://maven.apache.org/xsd/maven-4.0.0.xsd</w:t>
      </w:r>
      <w:r w:rsidRPr="001503A2">
        <w:rPr>
          <w:rStyle w:val="pl-pds"/>
          <w:color w:val="032F62"/>
          <w:sz w:val="18"/>
          <w:szCs w:val="18"/>
        </w:rPr>
        <w:t>"</w:t>
      </w:r>
      <w:r w:rsidRPr="001503A2">
        <w:rPr>
          <w:color w:val="24292E"/>
          <w:sz w:val="18"/>
          <w:szCs w:val="18"/>
        </w:rPr>
        <w:t>&gt;</w:t>
      </w:r>
    </w:p>
    <w:p w14:paraId="04E53ECB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&lt;</w:t>
      </w:r>
      <w:proofErr w:type="spellStart"/>
      <w:r w:rsidRPr="001503A2">
        <w:rPr>
          <w:rStyle w:val="pl-ent"/>
          <w:rFonts w:eastAsiaTheme="majorEastAsia"/>
          <w:color w:val="22863A"/>
          <w:sz w:val="18"/>
          <w:szCs w:val="18"/>
        </w:rPr>
        <w:t>modelVersion</w:t>
      </w:r>
      <w:proofErr w:type="spellEnd"/>
      <w:r w:rsidRPr="001503A2">
        <w:rPr>
          <w:color w:val="24292E"/>
          <w:sz w:val="18"/>
          <w:szCs w:val="18"/>
        </w:rPr>
        <w:t>&gt;4.0.0&lt;/</w:t>
      </w:r>
      <w:proofErr w:type="spellStart"/>
      <w:r w:rsidRPr="001503A2">
        <w:rPr>
          <w:rStyle w:val="pl-ent"/>
          <w:rFonts w:eastAsiaTheme="majorEastAsia"/>
          <w:color w:val="22863A"/>
          <w:sz w:val="18"/>
          <w:szCs w:val="18"/>
        </w:rPr>
        <w:t>modelVersion</w:t>
      </w:r>
      <w:proofErr w:type="spellEnd"/>
      <w:r w:rsidRPr="001503A2">
        <w:rPr>
          <w:color w:val="24292E"/>
          <w:sz w:val="18"/>
          <w:szCs w:val="18"/>
        </w:rPr>
        <w:t>&gt;</w:t>
      </w:r>
    </w:p>
    <w:p w14:paraId="69A69350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&lt;</w:t>
      </w:r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parent</w:t>
      </w:r>
      <w:proofErr w:type="gramEnd"/>
      <w:r w:rsidRPr="001503A2">
        <w:rPr>
          <w:color w:val="24292E"/>
          <w:sz w:val="18"/>
          <w:szCs w:val="18"/>
        </w:rPr>
        <w:t>&gt;</w:t>
      </w:r>
    </w:p>
    <w:p w14:paraId="366E4C4A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&lt;</w:t>
      </w:r>
      <w:proofErr w:type="spellStart"/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groupId</w:t>
      </w:r>
      <w:proofErr w:type="spellEnd"/>
      <w:r w:rsidRPr="001503A2">
        <w:rPr>
          <w:color w:val="24292E"/>
          <w:sz w:val="18"/>
          <w:szCs w:val="18"/>
        </w:rPr>
        <w:t>&gt;</w:t>
      </w:r>
      <w:proofErr w:type="gramEnd"/>
      <w:r w:rsidRPr="001503A2">
        <w:rPr>
          <w:color w:val="24292E"/>
          <w:sz w:val="18"/>
          <w:szCs w:val="18"/>
        </w:rPr>
        <w:t>hibernate&lt;/</w:t>
      </w:r>
      <w:proofErr w:type="spellStart"/>
      <w:r w:rsidRPr="001503A2">
        <w:rPr>
          <w:rStyle w:val="pl-ent"/>
          <w:rFonts w:eastAsiaTheme="majorEastAsia"/>
          <w:color w:val="22863A"/>
          <w:sz w:val="18"/>
          <w:szCs w:val="18"/>
        </w:rPr>
        <w:t>groupId</w:t>
      </w:r>
      <w:proofErr w:type="spellEnd"/>
      <w:r w:rsidRPr="001503A2">
        <w:rPr>
          <w:color w:val="24292E"/>
          <w:sz w:val="18"/>
          <w:szCs w:val="18"/>
        </w:rPr>
        <w:t>&gt;</w:t>
      </w:r>
    </w:p>
    <w:p w14:paraId="40717FC2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&lt;</w:t>
      </w:r>
      <w:proofErr w:type="spellStart"/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artifactId</w:t>
      </w:r>
      <w:proofErr w:type="spellEnd"/>
      <w:r w:rsidRPr="001503A2">
        <w:rPr>
          <w:color w:val="24292E"/>
          <w:sz w:val="18"/>
          <w:szCs w:val="18"/>
        </w:rPr>
        <w:t>&gt;</w:t>
      </w:r>
      <w:proofErr w:type="gramEnd"/>
      <w:r w:rsidRPr="001503A2">
        <w:rPr>
          <w:color w:val="24292E"/>
          <w:sz w:val="18"/>
          <w:szCs w:val="18"/>
        </w:rPr>
        <w:t>hibernate-lab&lt;/</w:t>
      </w:r>
      <w:proofErr w:type="spellStart"/>
      <w:r w:rsidRPr="001503A2">
        <w:rPr>
          <w:rStyle w:val="pl-ent"/>
          <w:rFonts w:eastAsiaTheme="majorEastAsia"/>
          <w:color w:val="22863A"/>
          <w:sz w:val="18"/>
          <w:szCs w:val="18"/>
        </w:rPr>
        <w:t>artifactId</w:t>
      </w:r>
      <w:proofErr w:type="spellEnd"/>
      <w:r w:rsidRPr="001503A2">
        <w:rPr>
          <w:color w:val="24292E"/>
          <w:sz w:val="18"/>
          <w:szCs w:val="18"/>
        </w:rPr>
        <w:t>&gt;</w:t>
      </w:r>
    </w:p>
    <w:p w14:paraId="5D3F1D40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&lt;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version</w:t>
      </w:r>
      <w:r w:rsidRPr="001503A2">
        <w:rPr>
          <w:color w:val="24292E"/>
          <w:sz w:val="18"/>
          <w:szCs w:val="18"/>
        </w:rPr>
        <w:t>&gt;0.0.1-SNAPSHOT&lt;/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version</w:t>
      </w:r>
      <w:r w:rsidRPr="001503A2">
        <w:rPr>
          <w:color w:val="24292E"/>
          <w:sz w:val="18"/>
          <w:szCs w:val="18"/>
        </w:rPr>
        <w:t>&gt;</w:t>
      </w:r>
    </w:p>
    <w:p w14:paraId="5952100B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parent</w:t>
      </w:r>
      <w:r w:rsidRPr="001503A2">
        <w:rPr>
          <w:color w:val="24292E"/>
          <w:sz w:val="18"/>
          <w:szCs w:val="18"/>
        </w:rPr>
        <w:t>&gt;</w:t>
      </w:r>
    </w:p>
    <w:p w14:paraId="3C3E5023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&lt;</w:t>
      </w:r>
      <w:proofErr w:type="spellStart"/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artifactId</w:t>
      </w:r>
      <w:proofErr w:type="spellEnd"/>
      <w:r w:rsidRPr="001503A2">
        <w:rPr>
          <w:color w:val="24292E"/>
          <w:sz w:val="18"/>
          <w:szCs w:val="18"/>
        </w:rPr>
        <w:t>&gt;</w:t>
      </w:r>
      <w:proofErr w:type="gramEnd"/>
      <w:r w:rsidRPr="001503A2">
        <w:rPr>
          <w:color w:val="24292E"/>
          <w:sz w:val="18"/>
          <w:szCs w:val="18"/>
        </w:rPr>
        <w:t>hibernate-</w:t>
      </w:r>
      <w:r>
        <w:rPr>
          <w:color w:val="24292E"/>
          <w:sz w:val="18"/>
          <w:szCs w:val="18"/>
          <w:lang w:val="vi-VN"/>
        </w:rPr>
        <w:t>lab1</w:t>
      </w:r>
      <w:r w:rsidRPr="001503A2">
        <w:rPr>
          <w:color w:val="24292E"/>
          <w:sz w:val="18"/>
          <w:szCs w:val="18"/>
        </w:rPr>
        <w:t>&lt;/</w:t>
      </w:r>
      <w:proofErr w:type="spellStart"/>
      <w:r w:rsidRPr="001503A2">
        <w:rPr>
          <w:rStyle w:val="pl-ent"/>
          <w:rFonts w:eastAsiaTheme="majorEastAsia"/>
          <w:color w:val="22863A"/>
          <w:sz w:val="18"/>
          <w:szCs w:val="18"/>
        </w:rPr>
        <w:t>artifactId</w:t>
      </w:r>
      <w:proofErr w:type="spellEnd"/>
      <w:r w:rsidRPr="001503A2">
        <w:rPr>
          <w:color w:val="24292E"/>
          <w:sz w:val="18"/>
          <w:szCs w:val="18"/>
        </w:rPr>
        <w:t>&gt;</w:t>
      </w:r>
    </w:p>
    <w:p w14:paraId="3D9515E6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&lt;</w:t>
      </w:r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properties</w:t>
      </w:r>
      <w:proofErr w:type="gramEnd"/>
      <w:r w:rsidRPr="001503A2">
        <w:rPr>
          <w:color w:val="24292E"/>
          <w:sz w:val="18"/>
          <w:szCs w:val="18"/>
        </w:rPr>
        <w:t>&gt;</w:t>
      </w:r>
    </w:p>
    <w:p w14:paraId="1B75E176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&lt;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project</w:t>
      </w:r>
      <w:r w:rsidRPr="001503A2">
        <w:rPr>
          <w:color w:val="24292E"/>
          <w:sz w:val="18"/>
          <w:szCs w:val="18"/>
        </w:rPr>
        <w:t>.build.sourceEncoding&gt;UTF-8&lt;/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project</w:t>
      </w:r>
      <w:r w:rsidRPr="001503A2">
        <w:rPr>
          <w:color w:val="24292E"/>
          <w:sz w:val="18"/>
          <w:szCs w:val="18"/>
        </w:rPr>
        <w:t>.build.sourceEncoding&gt;</w:t>
      </w:r>
    </w:p>
    <w:p w14:paraId="14573B98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properties</w:t>
      </w:r>
      <w:r w:rsidRPr="001503A2">
        <w:rPr>
          <w:color w:val="24292E"/>
          <w:sz w:val="18"/>
          <w:szCs w:val="18"/>
        </w:rPr>
        <w:t>&gt;</w:t>
      </w:r>
    </w:p>
    <w:p w14:paraId="7195F3E2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&lt;</w:t>
      </w:r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dependencies</w:t>
      </w:r>
      <w:proofErr w:type="gramEnd"/>
      <w:r w:rsidRPr="001503A2">
        <w:rPr>
          <w:color w:val="24292E"/>
          <w:sz w:val="18"/>
          <w:szCs w:val="18"/>
        </w:rPr>
        <w:t>&gt;</w:t>
      </w:r>
    </w:p>
    <w:p w14:paraId="20BA11C0" w14:textId="77777777" w:rsidR="00AA05A3" w:rsidRPr="009A13AE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b/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</w:t>
      </w:r>
      <w:proofErr w:type="gramStart"/>
      <w:r w:rsidRPr="009A13AE">
        <w:rPr>
          <w:rStyle w:val="pl-c"/>
          <w:b/>
          <w:color w:val="6A737D"/>
          <w:sz w:val="18"/>
          <w:szCs w:val="18"/>
        </w:rPr>
        <w:t>&lt;!--</w:t>
      </w:r>
      <w:proofErr w:type="gramEnd"/>
      <w:r w:rsidRPr="009A13AE">
        <w:rPr>
          <w:rStyle w:val="pl-c"/>
          <w:b/>
          <w:color w:val="6A737D"/>
          <w:sz w:val="18"/>
          <w:szCs w:val="18"/>
        </w:rPr>
        <w:t xml:space="preserve"> https://mvnrepository.com/artifact/mysql/mysql-connector-java --&gt;</w:t>
      </w:r>
    </w:p>
    <w:p w14:paraId="1D47B4EA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&lt;</w:t>
      </w:r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dependency</w:t>
      </w:r>
      <w:proofErr w:type="gramEnd"/>
      <w:r w:rsidRPr="001503A2">
        <w:rPr>
          <w:color w:val="24292E"/>
          <w:sz w:val="18"/>
          <w:szCs w:val="18"/>
        </w:rPr>
        <w:t>&gt;</w:t>
      </w:r>
    </w:p>
    <w:p w14:paraId="62F43764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&lt;</w:t>
      </w:r>
      <w:proofErr w:type="spellStart"/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groupId</w:t>
      </w:r>
      <w:proofErr w:type="spellEnd"/>
      <w:r w:rsidRPr="001503A2">
        <w:rPr>
          <w:color w:val="24292E"/>
          <w:sz w:val="18"/>
          <w:szCs w:val="18"/>
        </w:rPr>
        <w:t>&gt;</w:t>
      </w:r>
      <w:proofErr w:type="spellStart"/>
      <w:proofErr w:type="gramEnd"/>
      <w:r w:rsidRPr="009A13AE">
        <w:rPr>
          <w:color w:val="24292E"/>
          <w:sz w:val="18"/>
          <w:szCs w:val="18"/>
        </w:rPr>
        <w:t>mysql</w:t>
      </w:r>
      <w:proofErr w:type="spellEnd"/>
      <w:r w:rsidRPr="001503A2">
        <w:rPr>
          <w:color w:val="24292E"/>
          <w:sz w:val="18"/>
          <w:szCs w:val="18"/>
        </w:rPr>
        <w:t>&lt;/</w:t>
      </w:r>
      <w:proofErr w:type="spellStart"/>
      <w:r w:rsidRPr="001503A2">
        <w:rPr>
          <w:rStyle w:val="pl-ent"/>
          <w:rFonts w:eastAsiaTheme="majorEastAsia"/>
          <w:color w:val="22863A"/>
          <w:sz w:val="18"/>
          <w:szCs w:val="18"/>
        </w:rPr>
        <w:t>groupId</w:t>
      </w:r>
      <w:proofErr w:type="spellEnd"/>
      <w:r w:rsidRPr="001503A2">
        <w:rPr>
          <w:color w:val="24292E"/>
          <w:sz w:val="18"/>
          <w:szCs w:val="18"/>
        </w:rPr>
        <w:t>&gt;</w:t>
      </w:r>
    </w:p>
    <w:p w14:paraId="4DFDF4FB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&lt;</w:t>
      </w:r>
      <w:proofErr w:type="spellStart"/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artifactId</w:t>
      </w:r>
      <w:proofErr w:type="spellEnd"/>
      <w:r w:rsidRPr="001503A2">
        <w:rPr>
          <w:color w:val="24292E"/>
          <w:sz w:val="18"/>
          <w:szCs w:val="18"/>
        </w:rPr>
        <w:t>&gt;</w:t>
      </w:r>
      <w:proofErr w:type="spellStart"/>
      <w:proofErr w:type="gramEnd"/>
      <w:r w:rsidRPr="00A94A68">
        <w:rPr>
          <w:b/>
          <w:color w:val="FF0000"/>
          <w:sz w:val="18"/>
          <w:szCs w:val="18"/>
        </w:rPr>
        <w:t>mysql</w:t>
      </w:r>
      <w:proofErr w:type="spellEnd"/>
      <w:r w:rsidRPr="00A94A68">
        <w:rPr>
          <w:b/>
          <w:color w:val="FF0000"/>
          <w:sz w:val="18"/>
          <w:szCs w:val="18"/>
        </w:rPr>
        <w:t>-connector-java</w:t>
      </w:r>
      <w:r w:rsidRPr="001503A2">
        <w:rPr>
          <w:color w:val="24292E"/>
          <w:sz w:val="18"/>
          <w:szCs w:val="18"/>
        </w:rPr>
        <w:t>&lt;/</w:t>
      </w:r>
      <w:proofErr w:type="spellStart"/>
      <w:r w:rsidRPr="001503A2">
        <w:rPr>
          <w:rStyle w:val="pl-ent"/>
          <w:rFonts w:eastAsiaTheme="majorEastAsia"/>
          <w:color w:val="22863A"/>
          <w:sz w:val="18"/>
          <w:szCs w:val="18"/>
        </w:rPr>
        <w:t>artifactId</w:t>
      </w:r>
      <w:proofErr w:type="spellEnd"/>
      <w:r w:rsidRPr="001503A2">
        <w:rPr>
          <w:color w:val="24292E"/>
          <w:sz w:val="18"/>
          <w:szCs w:val="18"/>
        </w:rPr>
        <w:t>&gt;</w:t>
      </w:r>
    </w:p>
    <w:p w14:paraId="22AC327A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&lt;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version</w:t>
      </w:r>
      <w:r w:rsidRPr="001503A2">
        <w:rPr>
          <w:color w:val="24292E"/>
          <w:sz w:val="18"/>
          <w:szCs w:val="18"/>
        </w:rPr>
        <w:t>&gt;8.0.13&lt;/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version</w:t>
      </w:r>
      <w:r w:rsidRPr="001503A2">
        <w:rPr>
          <w:color w:val="24292E"/>
          <w:sz w:val="18"/>
          <w:szCs w:val="18"/>
        </w:rPr>
        <w:t>&gt;</w:t>
      </w:r>
    </w:p>
    <w:p w14:paraId="43193E5F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dependency</w:t>
      </w:r>
      <w:r w:rsidRPr="001503A2">
        <w:rPr>
          <w:color w:val="24292E"/>
          <w:sz w:val="18"/>
          <w:szCs w:val="18"/>
        </w:rPr>
        <w:t>&gt;</w:t>
      </w:r>
    </w:p>
    <w:p w14:paraId="3A7AAA5D" w14:textId="77777777" w:rsidR="00AA05A3" w:rsidRPr="009A13AE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b/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</w:t>
      </w:r>
      <w:proofErr w:type="gramStart"/>
      <w:r w:rsidRPr="009A13AE">
        <w:rPr>
          <w:rStyle w:val="pl-c"/>
          <w:b/>
          <w:color w:val="6A737D"/>
          <w:sz w:val="18"/>
          <w:szCs w:val="18"/>
        </w:rPr>
        <w:t>&lt;!--</w:t>
      </w:r>
      <w:proofErr w:type="gramEnd"/>
      <w:r w:rsidRPr="009A13AE">
        <w:rPr>
          <w:rStyle w:val="pl-c"/>
          <w:b/>
          <w:color w:val="6A737D"/>
          <w:sz w:val="18"/>
          <w:szCs w:val="18"/>
        </w:rPr>
        <w:t xml:space="preserve"> https://mvnrepository.com/artifact/org.hibernate/hibernate-core --&gt;</w:t>
      </w:r>
    </w:p>
    <w:p w14:paraId="0EE68230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&lt;</w:t>
      </w:r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dependency</w:t>
      </w:r>
      <w:proofErr w:type="gramEnd"/>
      <w:r w:rsidRPr="001503A2">
        <w:rPr>
          <w:color w:val="24292E"/>
          <w:sz w:val="18"/>
          <w:szCs w:val="18"/>
        </w:rPr>
        <w:t>&gt;</w:t>
      </w:r>
    </w:p>
    <w:p w14:paraId="3C1D1B18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&lt;</w:t>
      </w:r>
      <w:proofErr w:type="spellStart"/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groupId</w:t>
      </w:r>
      <w:proofErr w:type="spellEnd"/>
      <w:r w:rsidRPr="001503A2">
        <w:rPr>
          <w:color w:val="24292E"/>
          <w:sz w:val="18"/>
          <w:szCs w:val="18"/>
        </w:rPr>
        <w:t>&gt;</w:t>
      </w:r>
      <w:proofErr w:type="spellStart"/>
      <w:proofErr w:type="gramEnd"/>
      <w:r w:rsidRPr="001503A2">
        <w:rPr>
          <w:color w:val="24292E"/>
          <w:sz w:val="18"/>
          <w:szCs w:val="18"/>
        </w:rPr>
        <w:t>org.hibernate</w:t>
      </w:r>
      <w:proofErr w:type="spellEnd"/>
      <w:r w:rsidRPr="001503A2">
        <w:rPr>
          <w:color w:val="24292E"/>
          <w:sz w:val="18"/>
          <w:szCs w:val="18"/>
        </w:rPr>
        <w:t>&lt;/</w:t>
      </w:r>
      <w:proofErr w:type="spellStart"/>
      <w:r w:rsidRPr="001503A2">
        <w:rPr>
          <w:rStyle w:val="pl-ent"/>
          <w:rFonts w:eastAsiaTheme="majorEastAsia"/>
          <w:color w:val="22863A"/>
          <w:sz w:val="18"/>
          <w:szCs w:val="18"/>
        </w:rPr>
        <w:t>groupId</w:t>
      </w:r>
      <w:proofErr w:type="spellEnd"/>
      <w:r w:rsidRPr="001503A2">
        <w:rPr>
          <w:color w:val="24292E"/>
          <w:sz w:val="18"/>
          <w:szCs w:val="18"/>
        </w:rPr>
        <w:t>&gt;</w:t>
      </w:r>
    </w:p>
    <w:p w14:paraId="43A52F46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&lt;</w:t>
      </w:r>
      <w:proofErr w:type="spellStart"/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artifactId</w:t>
      </w:r>
      <w:proofErr w:type="spellEnd"/>
      <w:r w:rsidRPr="001503A2">
        <w:rPr>
          <w:color w:val="24292E"/>
          <w:sz w:val="18"/>
          <w:szCs w:val="18"/>
        </w:rPr>
        <w:t>&gt;</w:t>
      </w:r>
      <w:proofErr w:type="gramEnd"/>
      <w:r w:rsidRPr="00A94A68">
        <w:rPr>
          <w:b/>
          <w:color w:val="FF0000"/>
          <w:sz w:val="18"/>
          <w:szCs w:val="18"/>
        </w:rPr>
        <w:t>hibernate-core</w:t>
      </w:r>
      <w:r w:rsidRPr="001503A2">
        <w:rPr>
          <w:color w:val="24292E"/>
          <w:sz w:val="18"/>
          <w:szCs w:val="18"/>
        </w:rPr>
        <w:t>&lt;/</w:t>
      </w:r>
      <w:proofErr w:type="spellStart"/>
      <w:r w:rsidRPr="001503A2">
        <w:rPr>
          <w:rStyle w:val="pl-ent"/>
          <w:rFonts w:eastAsiaTheme="majorEastAsia"/>
          <w:color w:val="22863A"/>
          <w:sz w:val="18"/>
          <w:szCs w:val="18"/>
        </w:rPr>
        <w:t>artifactId</w:t>
      </w:r>
      <w:proofErr w:type="spellEnd"/>
      <w:r w:rsidRPr="001503A2">
        <w:rPr>
          <w:color w:val="24292E"/>
          <w:sz w:val="18"/>
          <w:szCs w:val="18"/>
        </w:rPr>
        <w:t>&gt;</w:t>
      </w:r>
    </w:p>
    <w:p w14:paraId="33137C2D" w14:textId="5767219C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&lt;</w:t>
      </w:r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version</w:t>
      </w:r>
      <w:r w:rsidRPr="001503A2">
        <w:rPr>
          <w:color w:val="24292E"/>
          <w:sz w:val="18"/>
          <w:szCs w:val="18"/>
        </w:rPr>
        <w:t>&gt;</w:t>
      </w:r>
      <w:proofErr w:type="gramEnd"/>
      <w:r w:rsidRPr="001503A2">
        <w:rPr>
          <w:color w:val="24292E"/>
          <w:sz w:val="18"/>
          <w:szCs w:val="18"/>
        </w:rPr>
        <w:t>5.</w:t>
      </w:r>
      <w:del w:id="154" w:author="ASUS" w:date="2020-06-24T07:08:00Z">
        <w:r w:rsidRPr="001503A2" w:rsidDel="00BA323D">
          <w:rPr>
            <w:color w:val="24292E"/>
            <w:sz w:val="18"/>
            <w:szCs w:val="18"/>
          </w:rPr>
          <w:delText>3</w:delText>
        </w:r>
      </w:del>
      <w:proofErr w:type="gramStart"/>
      <w:ins w:id="155" w:author="ASUS" w:date="2020-06-24T07:08:00Z">
        <w:r w:rsidR="00BA323D">
          <w:rPr>
            <w:color w:val="24292E"/>
            <w:sz w:val="18"/>
            <w:szCs w:val="18"/>
          </w:rPr>
          <w:t>4</w:t>
        </w:r>
      </w:ins>
      <w:r w:rsidRPr="001503A2">
        <w:rPr>
          <w:color w:val="24292E"/>
          <w:sz w:val="18"/>
          <w:szCs w:val="18"/>
        </w:rPr>
        <w:t>.</w:t>
      </w:r>
      <w:proofErr w:type="gramEnd"/>
      <w:del w:id="156" w:author="ASUS" w:date="2020-06-24T07:08:00Z">
        <w:r w:rsidRPr="001503A2" w:rsidDel="00BA323D">
          <w:rPr>
            <w:color w:val="24292E"/>
            <w:sz w:val="18"/>
            <w:szCs w:val="18"/>
          </w:rPr>
          <w:delText>7</w:delText>
        </w:r>
      </w:del>
      <w:ins w:id="157" w:author="ASUS" w:date="2020-06-24T07:08:00Z">
        <w:r w:rsidR="00BA323D">
          <w:rPr>
            <w:color w:val="24292E"/>
            <w:sz w:val="18"/>
            <w:szCs w:val="18"/>
          </w:rPr>
          <w:t>18</w:t>
        </w:r>
      </w:ins>
      <w:r w:rsidRPr="001503A2">
        <w:rPr>
          <w:color w:val="24292E"/>
          <w:sz w:val="18"/>
          <w:szCs w:val="18"/>
        </w:rPr>
        <w:t>.Final&lt;/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version</w:t>
      </w:r>
      <w:r w:rsidRPr="001503A2">
        <w:rPr>
          <w:color w:val="24292E"/>
          <w:sz w:val="18"/>
          <w:szCs w:val="18"/>
        </w:rPr>
        <w:t>&gt;</w:t>
      </w:r>
    </w:p>
    <w:p w14:paraId="0D8FABD5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dependency</w:t>
      </w:r>
      <w:r w:rsidRPr="001503A2">
        <w:rPr>
          <w:color w:val="24292E"/>
          <w:sz w:val="18"/>
          <w:szCs w:val="18"/>
        </w:rPr>
        <w:t>&gt;</w:t>
      </w:r>
    </w:p>
    <w:p w14:paraId="5BBFC9EB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dependencies</w:t>
      </w:r>
      <w:r w:rsidRPr="001503A2">
        <w:rPr>
          <w:color w:val="24292E"/>
          <w:sz w:val="18"/>
          <w:szCs w:val="18"/>
        </w:rPr>
        <w:t>&gt;</w:t>
      </w:r>
    </w:p>
    <w:p w14:paraId="67B21768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&lt;</w:t>
      </w:r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build</w:t>
      </w:r>
      <w:proofErr w:type="gramEnd"/>
      <w:r w:rsidRPr="001503A2">
        <w:rPr>
          <w:color w:val="24292E"/>
          <w:sz w:val="18"/>
          <w:szCs w:val="18"/>
        </w:rPr>
        <w:t>&gt;</w:t>
      </w:r>
    </w:p>
    <w:p w14:paraId="3638E539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&lt;</w:t>
      </w:r>
      <w:proofErr w:type="spellStart"/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sourceDirectory</w:t>
      </w:r>
      <w:proofErr w:type="spellEnd"/>
      <w:r w:rsidRPr="001503A2">
        <w:rPr>
          <w:color w:val="24292E"/>
          <w:sz w:val="18"/>
          <w:szCs w:val="18"/>
        </w:rPr>
        <w:t>&gt;</w:t>
      </w:r>
      <w:proofErr w:type="spellStart"/>
      <w:proofErr w:type="gramEnd"/>
      <w:r w:rsidRPr="001503A2">
        <w:rPr>
          <w:color w:val="24292E"/>
          <w:sz w:val="18"/>
          <w:szCs w:val="18"/>
        </w:rPr>
        <w:t>src</w:t>
      </w:r>
      <w:proofErr w:type="spellEnd"/>
      <w:r w:rsidRPr="001503A2">
        <w:rPr>
          <w:color w:val="24292E"/>
          <w:sz w:val="18"/>
          <w:szCs w:val="18"/>
        </w:rPr>
        <w:t>/main/java&lt;/</w:t>
      </w:r>
      <w:proofErr w:type="spellStart"/>
      <w:r w:rsidRPr="001503A2">
        <w:rPr>
          <w:rStyle w:val="pl-ent"/>
          <w:rFonts w:eastAsiaTheme="majorEastAsia"/>
          <w:color w:val="22863A"/>
          <w:sz w:val="18"/>
          <w:szCs w:val="18"/>
        </w:rPr>
        <w:t>sourceDirectory</w:t>
      </w:r>
      <w:proofErr w:type="spellEnd"/>
      <w:r w:rsidRPr="001503A2">
        <w:rPr>
          <w:color w:val="24292E"/>
          <w:sz w:val="18"/>
          <w:szCs w:val="18"/>
        </w:rPr>
        <w:t>&gt;</w:t>
      </w:r>
    </w:p>
    <w:p w14:paraId="3FBE7986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&lt;</w:t>
      </w:r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plugins</w:t>
      </w:r>
      <w:proofErr w:type="gramEnd"/>
      <w:r w:rsidRPr="001503A2">
        <w:rPr>
          <w:color w:val="24292E"/>
          <w:sz w:val="18"/>
          <w:szCs w:val="18"/>
        </w:rPr>
        <w:t>&gt;</w:t>
      </w:r>
    </w:p>
    <w:p w14:paraId="0948DDE7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&lt;</w:t>
      </w:r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plugin</w:t>
      </w:r>
      <w:proofErr w:type="gramEnd"/>
      <w:r w:rsidRPr="001503A2">
        <w:rPr>
          <w:color w:val="24292E"/>
          <w:sz w:val="18"/>
          <w:szCs w:val="18"/>
        </w:rPr>
        <w:t>&gt;</w:t>
      </w:r>
    </w:p>
    <w:p w14:paraId="4B75A0B0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    &lt;</w:t>
      </w:r>
      <w:proofErr w:type="spellStart"/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artifactId</w:t>
      </w:r>
      <w:proofErr w:type="spellEnd"/>
      <w:r w:rsidRPr="001503A2">
        <w:rPr>
          <w:color w:val="24292E"/>
          <w:sz w:val="18"/>
          <w:szCs w:val="18"/>
        </w:rPr>
        <w:t>&gt;</w:t>
      </w:r>
      <w:proofErr w:type="gramEnd"/>
      <w:r w:rsidRPr="001503A2">
        <w:rPr>
          <w:color w:val="24292E"/>
          <w:sz w:val="18"/>
          <w:szCs w:val="18"/>
        </w:rPr>
        <w:t>maven-compiler-plugin&lt;/</w:t>
      </w:r>
      <w:proofErr w:type="spellStart"/>
      <w:r w:rsidRPr="001503A2">
        <w:rPr>
          <w:rStyle w:val="pl-ent"/>
          <w:rFonts w:eastAsiaTheme="majorEastAsia"/>
          <w:color w:val="22863A"/>
          <w:sz w:val="18"/>
          <w:szCs w:val="18"/>
        </w:rPr>
        <w:t>artifactId</w:t>
      </w:r>
      <w:proofErr w:type="spellEnd"/>
      <w:r w:rsidRPr="001503A2">
        <w:rPr>
          <w:color w:val="24292E"/>
          <w:sz w:val="18"/>
          <w:szCs w:val="18"/>
        </w:rPr>
        <w:t>&gt;</w:t>
      </w:r>
    </w:p>
    <w:p w14:paraId="7AA25B7F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    &lt;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version</w:t>
      </w:r>
      <w:r w:rsidRPr="001503A2">
        <w:rPr>
          <w:color w:val="24292E"/>
          <w:sz w:val="18"/>
          <w:szCs w:val="18"/>
        </w:rPr>
        <w:t>&gt;3.5.1&lt;/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version</w:t>
      </w:r>
      <w:r w:rsidRPr="001503A2">
        <w:rPr>
          <w:color w:val="24292E"/>
          <w:sz w:val="18"/>
          <w:szCs w:val="18"/>
        </w:rPr>
        <w:t>&gt;</w:t>
      </w:r>
    </w:p>
    <w:p w14:paraId="419D15FE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    &lt;</w:t>
      </w:r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configuration</w:t>
      </w:r>
      <w:proofErr w:type="gramEnd"/>
      <w:r w:rsidRPr="001503A2">
        <w:rPr>
          <w:color w:val="24292E"/>
          <w:sz w:val="18"/>
          <w:szCs w:val="18"/>
        </w:rPr>
        <w:t>&gt;</w:t>
      </w:r>
    </w:p>
    <w:p w14:paraId="426178AE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        &lt;</w:t>
      </w:r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source</w:t>
      </w:r>
      <w:r w:rsidRPr="001503A2">
        <w:rPr>
          <w:color w:val="24292E"/>
          <w:sz w:val="18"/>
          <w:szCs w:val="18"/>
        </w:rPr>
        <w:t>&gt;</w:t>
      </w:r>
      <w:proofErr w:type="gramEnd"/>
      <w:r w:rsidRPr="001503A2">
        <w:rPr>
          <w:color w:val="24292E"/>
          <w:sz w:val="18"/>
          <w:szCs w:val="18"/>
        </w:rPr>
        <w:t>1.8&lt;/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source</w:t>
      </w:r>
      <w:r w:rsidRPr="001503A2">
        <w:rPr>
          <w:color w:val="24292E"/>
          <w:sz w:val="18"/>
          <w:szCs w:val="18"/>
        </w:rPr>
        <w:t>&gt;</w:t>
      </w:r>
    </w:p>
    <w:p w14:paraId="305F8906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        &lt;</w:t>
      </w:r>
      <w:proofErr w:type="gramStart"/>
      <w:r w:rsidRPr="001503A2">
        <w:rPr>
          <w:rStyle w:val="pl-ent"/>
          <w:rFonts w:eastAsiaTheme="majorEastAsia"/>
          <w:color w:val="22863A"/>
          <w:sz w:val="18"/>
          <w:szCs w:val="18"/>
        </w:rPr>
        <w:t>target</w:t>
      </w:r>
      <w:r w:rsidRPr="001503A2">
        <w:rPr>
          <w:color w:val="24292E"/>
          <w:sz w:val="18"/>
          <w:szCs w:val="18"/>
        </w:rPr>
        <w:t>&gt;</w:t>
      </w:r>
      <w:proofErr w:type="gramEnd"/>
      <w:r w:rsidRPr="001503A2">
        <w:rPr>
          <w:color w:val="24292E"/>
          <w:sz w:val="18"/>
          <w:szCs w:val="18"/>
        </w:rPr>
        <w:t>1.8&lt;/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target</w:t>
      </w:r>
      <w:r w:rsidRPr="001503A2">
        <w:rPr>
          <w:color w:val="24292E"/>
          <w:sz w:val="18"/>
          <w:szCs w:val="18"/>
        </w:rPr>
        <w:t>&gt;</w:t>
      </w:r>
    </w:p>
    <w:p w14:paraId="5C186E8A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    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configuration</w:t>
      </w:r>
      <w:r w:rsidRPr="001503A2">
        <w:rPr>
          <w:color w:val="24292E"/>
          <w:sz w:val="18"/>
          <w:szCs w:val="18"/>
        </w:rPr>
        <w:t>&gt;</w:t>
      </w:r>
    </w:p>
    <w:p w14:paraId="3055894A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    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plugin</w:t>
      </w:r>
      <w:r w:rsidRPr="001503A2">
        <w:rPr>
          <w:color w:val="24292E"/>
          <w:sz w:val="18"/>
          <w:szCs w:val="18"/>
        </w:rPr>
        <w:t>&gt;</w:t>
      </w:r>
    </w:p>
    <w:p w14:paraId="5C809799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    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plugins</w:t>
      </w:r>
      <w:r w:rsidRPr="001503A2">
        <w:rPr>
          <w:color w:val="24292E"/>
          <w:sz w:val="18"/>
          <w:szCs w:val="18"/>
        </w:rPr>
        <w:t>&gt;</w:t>
      </w:r>
    </w:p>
    <w:p w14:paraId="4C44BFDE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 xml:space="preserve">    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build</w:t>
      </w:r>
      <w:r w:rsidRPr="001503A2">
        <w:rPr>
          <w:color w:val="24292E"/>
          <w:sz w:val="18"/>
          <w:szCs w:val="18"/>
        </w:rPr>
        <w:t>&gt;</w:t>
      </w:r>
    </w:p>
    <w:p w14:paraId="04818816" w14:textId="77777777" w:rsidR="00AA05A3" w:rsidRPr="001503A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503A2">
        <w:rPr>
          <w:color w:val="24292E"/>
          <w:sz w:val="18"/>
          <w:szCs w:val="18"/>
        </w:rPr>
        <w:t>&lt;/</w:t>
      </w:r>
      <w:r w:rsidRPr="001503A2">
        <w:rPr>
          <w:rStyle w:val="pl-ent"/>
          <w:rFonts w:eastAsiaTheme="majorEastAsia"/>
          <w:color w:val="22863A"/>
          <w:sz w:val="18"/>
          <w:szCs w:val="18"/>
        </w:rPr>
        <w:t>project</w:t>
      </w:r>
      <w:r w:rsidRPr="001503A2">
        <w:rPr>
          <w:color w:val="24292E"/>
          <w:sz w:val="18"/>
          <w:szCs w:val="18"/>
        </w:rPr>
        <w:t>&gt;</w:t>
      </w:r>
    </w:p>
    <w:p w14:paraId="784E5EB3" w14:textId="77777777" w:rsidR="00AA05A3" w:rsidRDefault="00AA05A3" w:rsidP="00AA05A3">
      <w:pPr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br w:type="page"/>
      </w:r>
    </w:p>
    <w:p w14:paraId="7193E765" w14:textId="77777777" w:rsidR="00AA05A3" w:rsidRPr="002A1C6C" w:rsidRDefault="00AA05A3" w:rsidP="00AA05A3">
      <w:pPr>
        <w:shd w:val="clear" w:color="auto" w:fill="FFFFFF"/>
        <w:spacing w:before="60" w:after="0" w:line="360" w:lineRule="auto"/>
        <w:rPr>
          <w:rFonts w:ascii="Segoe UI" w:eastAsia="Times New Roman" w:hAnsi="Segoe UI" w:cs="Segoe UI"/>
          <w:b/>
          <w:color w:val="24292E"/>
        </w:rPr>
      </w:pPr>
      <w:r w:rsidRPr="002A1C6C">
        <w:rPr>
          <w:rFonts w:ascii="Segoe UI" w:eastAsia="Times New Roman" w:hAnsi="Segoe UI" w:cs="Segoe UI"/>
          <w:b/>
          <w:color w:val="24292E"/>
        </w:rPr>
        <w:lastRenderedPageBreak/>
        <w:t>3.</w:t>
      </w:r>
      <w:r>
        <w:rPr>
          <w:rFonts w:ascii="Segoe UI" w:eastAsia="Times New Roman" w:hAnsi="Segoe UI" w:cs="Segoe UI"/>
          <w:b/>
          <w:color w:val="24292E"/>
        </w:rPr>
        <w:t>3</w:t>
      </w:r>
      <w:r w:rsidRPr="002A1C6C">
        <w:rPr>
          <w:rFonts w:ascii="Segoe UI" w:eastAsia="Times New Roman" w:hAnsi="Segoe UI" w:cs="Segoe UI"/>
          <w:b/>
          <w:color w:val="24292E"/>
        </w:rPr>
        <w:t>, Creating the JPA Entity Class (Persistent class)</w:t>
      </w:r>
    </w:p>
    <w:p w14:paraId="5220FCF6" w14:textId="32884E9B" w:rsidR="00AA05A3" w:rsidRPr="002A1C6C" w:rsidRDefault="00AA05A3" w:rsidP="00AA05A3">
      <w:pPr>
        <w:rPr>
          <w:rFonts w:ascii="Segoe UI" w:hAnsi="Segoe UI" w:cs="Segoe UI"/>
          <w:color w:val="24292E"/>
          <w:shd w:val="clear" w:color="auto" w:fill="FFFFFF"/>
        </w:rPr>
      </w:pPr>
      <w:r w:rsidRPr="002A1C6C">
        <w:rPr>
          <w:rFonts w:ascii="Segoe UI" w:hAnsi="Segoe UI" w:cs="Segoe UI"/>
          <w:color w:val="24292E"/>
          <w:shd w:val="clear" w:color="auto" w:fill="FFFFFF"/>
        </w:rPr>
        <w:t>Create a </w:t>
      </w:r>
      <w:r w:rsidRPr="000A6534">
        <w:rPr>
          <w:rFonts w:ascii="Segoe UI" w:hAnsi="Segoe UI" w:cs="Segoe UI"/>
          <w:iCs/>
          <w:color w:val="D73A49"/>
        </w:rPr>
        <w:t>Student</w:t>
      </w:r>
      <w:r w:rsidRPr="002A1C6C">
        <w:rPr>
          <w:rFonts w:ascii="Segoe UI" w:hAnsi="Segoe UI" w:cs="Segoe UI"/>
          <w:color w:val="24292E"/>
          <w:shd w:val="clear" w:color="auto" w:fill="FFFFFF"/>
        </w:rPr>
        <w:t> entity class under</w:t>
      </w:r>
      <w:ins w:id="158" w:author="ASUS" w:date="2020-06-24T08:45:00Z">
        <w:r w:rsidR="007E56AF">
          <w:rPr>
            <w:rFonts w:ascii="Segoe UI" w:hAnsi="Segoe UI" w:cs="Segoe UI"/>
            <w:color w:val="24292E"/>
            <w:shd w:val="clear" w:color="auto" w:fill="FFFFFF"/>
            <w:lang w:val="en-US"/>
          </w:rPr>
          <w:t xml:space="preserve"> </w:t>
        </w:r>
      </w:ins>
      <w:del w:id="159" w:author="ASUS" w:date="2020-06-24T07:18:00Z">
        <w:r w:rsidRPr="002A1C6C" w:rsidDel="004B6B7B">
          <w:rPr>
            <w:rFonts w:ascii="Segoe UI" w:hAnsi="Segoe UI" w:cs="Segoe UI"/>
            <w:i/>
            <w:iCs/>
            <w:color w:val="D73A49"/>
          </w:rPr>
          <w:delText xml:space="preserve"> </w:delText>
        </w:r>
        <w:r w:rsidRPr="000A6534" w:rsidDel="004B6B7B">
          <w:rPr>
            <w:rFonts w:ascii="Segoe UI" w:hAnsi="Segoe UI" w:cs="Segoe UI"/>
            <w:iCs/>
            <w:color w:val="D73A49"/>
          </w:rPr>
          <w:delText>hibernate.entity</w:delText>
        </w:r>
      </w:del>
      <w:ins w:id="160" w:author="ASUS" w:date="2020-06-24T07:18:00Z">
        <w:r w:rsidR="004B6B7B" w:rsidRPr="004B6B7B">
          <w:rPr>
            <w:rFonts w:ascii="Segoe UI" w:hAnsi="Segoe UI" w:cs="Segoe UI"/>
            <w:iCs/>
            <w:color w:val="D73A49"/>
          </w:rPr>
          <w:t>fa.trainning.entities</w:t>
        </w:r>
      </w:ins>
      <w:r w:rsidRPr="002A1C6C">
        <w:rPr>
          <w:rFonts w:ascii="Segoe UI" w:hAnsi="Segoe UI" w:cs="Segoe UI"/>
          <w:color w:val="24292E"/>
          <w:shd w:val="clear" w:color="auto" w:fill="FFFFFF"/>
        </w:rPr>
        <w:t> package as follows.</w:t>
      </w:r>
    </w:p>
    <w:p w14:paraId="5695392A" w14:textId="227CA013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proofErr w:type="gramStart"/>
      <w:r w:rsidRPr="00206680">
        <w:rPr>
          <w:rStyle w:val="pl-k"/>
          <w:rFonts w:eastAsiaTheme="majorEastAsia"/>
          <w:color w:val="D73A49"/>
          <w:sz w:val="18"/>
          <w:szCs w:val="18"/>
        </w:rPr>
        <w:t>package</w:t>
      </w:r>
      <w:proofErr w:type="gramEnd"/>
      <w:r w:rsidRPr="00206680">
        <w:rPr>
          <w:color w:val="24292E"/>
          <w:sz w:val="18"/>
          <w:szCs w:val="18"/>
        </w:rPr>
        <w:t xml:space="preserve"> </w:t>
      </w:r>
      <w:del w:id="161" w:author="ASUS" w:date="2020-06-24T07:19:00Z">
        <w:r w:rsidRPr="00206680" w:rsidDel="00305755">
          <w:rPr>
            <w:rStyle w:val="pl-smi"/>
            <w:color w:val="24292E"/>
            <w:sz w:val="18"/>
            <w:szCs w:val="18"/>
          </w:rPr>
          <w:delText>hibernate.entity</w:delText>
        </w:r>
      </w:del>
      <w:proofErr w:type="spellStart"/>
      <w:ins w:id="162" w:author="ASUS" w:date="2020-06-24T07:19:00Z">
        <w:r w:rsidR="00305755" w:rsidRPr="00305755">
          <w:rPr>
            <w:rStyle w:val="pl-smi"/>
            <w:color w:val="24292E"/>
            <w:sz w:val="18"/>
            <w:szCs w:val="18"/>
          </w:rPr>
          <w:t>fa.trainning.entities</w:t>
        </w:r>
      </w:ins>
      <w:proofErr w:type="spellEnd"/>
      <w:r w:rsidRPr="00206680">
        <w:rPr>
          <w:color w:val="24292E"/>
          <w:sz w:val="18"/>
          <w:szCs w:val="18"/>
        </w:rPr>
        <w:t>;</w:t>
      </w:r>
    </w:p>
    <w:p w14:paraId="35BEEB42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78540523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proofErr w:type="gramStart"/>
      <w:r w:rsidRPr="00206680">
        <w:rPr>
          <w:rStyle w:val="pl-k"/>
          <w:rFonts w:eastAsiaTheme="majorEastAsia"/>
          <w:color w:val="D73A49"/>
          <w:sz w:val="18"/>
          <w:szCs w:val="18"/>
        </w:rPr>
        <w:t>import</w:t>
      </w:r>
      <w:proofErr w:type="gramEnd"/>
      <w:r w:rsidRPr="00206680">
        <w:rPr>
          <w:color w:val="24292E"/>
          <w:sz w:val="18"/>
          <w:szCs w:val="18"/>
        </w:rPr>
        <w:t xml:space="preserve"> </w:t>
      </w:r>
      <w:proofErr w:type="spellStart"/>
      <w:r w:rsidRPr="00206680">
        <w:rPr>
          <w:rStyle w:val="pl-smi"/>
          <w:color w:val="24292E"/>
          <w:sz w:val="18"/>
          <w:szCs w:val="18"/>
        </w:rPr>
        <w:t>javax.persistence.Column</w:t>
      </w:r>
      <w:proofErr w:type="spellEnd"/>
      <w:r w:rsidRPr="00206680">
        <w:rPr>
          <w:color w:val="24292E"/>
          <w:sz w:val="18"/>
          <w:szCs w:val="18"/>
        </w:rPr>
        <w:t>;</w:t>
      </w:r>
    </w:p>
    <w:p w14:paraId="4A55F877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proofErr w:type="gramStart"/>
      <w:r w:rsidRPr="00206680">
        <w:rPr>
          <w:rStyle w:val="pl-k"/>
          <w:rFonts w:eastAsiaTheme="majorEastAsia"/>
          <w:color w:val="D73A49"/>
          <w:sz w:val="18"/>
          <w:szCs w:val="18"/>
        </w:rPr>
        <w:t>import</w:t>
      </w:r>
      <w:proofErr w:type="gramEnd"/>
      <w:r w:rsidRPr="00206680">
        <w:rPr>
          <w:color w:val="24292E"/>
          <w:sz w:val="18"/>
          <w:szCs w:val="18"/>
        </w:rPr>
        <w:t xml:space="preserve"> </w:t>
      </w:r>
      <w:proofErr w:type="spellStart"/>
      <w:r w:rsidRPr="00206680">
        <w:rPr>
          <w:rStyle w:val="pl-smi"/>
          <w:color w:val="24292E"/>
          <w:sz w:val="18"/>
          <w:szCs w:val="18"/>
        </w:rPr>
        <w:t>javax.persistence.Entity</w:t>
      </w:r>
      <w:proofErr w:type="spellEnd"/>
      <w:r w:rsidRPr="00206680">
        <w:rPr>
          <w:color w:val="24292E"/>
          <w:sz w:val="18"/>
          <w:szCs w:val="18"/>
        </w:rPr>
        <w:t>;</w:t>
      </w:r>
    </w:p>
    <w:p w14:paraId="5F29C4AC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proofErr w:type="gramStart"/>
      <w:r w:rsidRPr="00206680">
        <w:rPr>
          <w:rStyle w:val="pl-k"/>
          <w:rFonts w:eastAsiaTheme="majorEastAsia"/>
          <w:color w:val="D73A49"/>
          <w:sz w:val="18"/>
          <w:szCs w:val="18"/>
        </w:rPr>
        <w:t>import</w:t>
      </w:r>
      <w:proofErr w:type="gramEnd"/>
      <w:r w:rsidRPr="00206680">
        <w:rPr>
          <w:color w:val="24292E"/>
          <w:sz w:val="18"/>
          <w:szCs w:val="18"/>
        </w:rPr>
        <w:t xml:space="preserve"> </w:t>
      </w:r>
      <w:proofErr w:type="spellStart"/>
      <w:r w:rsidRPr="00206680">
        <w:rPr>
          <w:rStyle w:val="pl-smi"/>
          <w:color w:val="24292E"/>
          <w:sz w:val="18"/>
          <w:szCs w:val="18"/>
        </w:rPr>
        <w:t>javax.persistence.GeneratedValue</w:t>
      </w:r>
      <w:proofErr w:type="spellEnd"/>
      <w:r w:rsidRPr="00206680">
        <w:rPr>
          <w:color w:val="24292E"/>
          <w:sz w:val="18"/>
          <w:szCs w:val="18"/>
        </w:rPr>
        <w:t>;</w:t>
      </w:r>
    </w:p>
    <w:p w14:paraId="606AD359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proofErr w:type="gramStart"/>
      <w:r w:rsidRPr="00206680">
        <w:rPr>
          <w:rStyle w:val="pl-k"/>
          <w:rFonts w:eastAsiaTheme="majorEastAsia"/>
          <w:color w:val="D73A49"/>
          <w:sz w:val="18"/>
          <w:szCs w:val="18"/>
        </w:rPr>
        <w:t>import</w:t>
      </w:r>
      <w:proofErr w:type="gramEnd"/>
      <w:r w:rsidRPr="00206680">
        <w:rPr>
          <w:color w:val="24292E"/>
          <w:sz w:val="18"/>
          <w:szCs w:val="18"/>
        </w:rPr>
        <w:t xml:space="preserve"> </w:t>
      </w:r>
      <w:proofErr w:type="spellStart"/>
      <w:r w:rsidRPr="00206680">
        <w:rPr>
          <w:rStyle w:val="pl-smi"/>
          <w:color w:val="24292E"/>
          <w:sz w:val="18"/>
          <w:szCs w:val="18"/>
        </w:rPr>
        <w:t>javax.persistence.GenerationType</w:t>
      </w:r>
      <w:proofErr w:type="spellEnd"/>
      <w:r w:rsidRPr="00206680">
        <w:rPr>
          <w:color w:val="24292E"/>
          <w:sz w:val="18"/>
          <w:szCs w:val="18"/>
        </w:rPr>
        <w:t>;</w:t>
      </w:r>
    </w:p>
    <w:p w14:paraId="7D3AE781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proofErr w:type="gramStart"/>
      <w:r w:rsidRPr="00206680">
        <w:rPr>
          <w:rStyle w:val="pl-k"/>
          <w:rFonts w:eastAsiaTheme="majorEastAsia"/>
          <w:color w:val="D73A49"/>
          <w:sz w:val="18"/>
          <w:szCs w:val="18"/>
        </w:rPr>
        <w:t>import</w:t>
      </w:r>
      <w:proofErr w:type="gramEnd"/>
      <w:r w:rsidRPr="00206680">
        <w:rPr>
          <w:color w:val="24292E"/>
          <w:sz w:val="18"/>
          <w:szCs w:val="18"/>
        </w:rPr>
        <w:t xml:space="preserve"> </w:t>
      </w:r>
      <w:proofErr w:type="spellStart"/>
      <w:r w:rsidRPr="00206680">
        <w:rPr>
          <w:rStyle w:val="pl-smi"/>
          <w:color w:val="24292E"/>
          <w:sz w:val="18"/>
          <w:szCs w:val="18"/>
        </w:rPr>
        <w:t>javax.persistence.Id</w:t>
      </w:r>
      <w:proofErr w:type="spellEnd"/>
      <w:r w:rsidRPr="00206680">
        <w:rPr>
          <w:color w:val="24292E"/>
          <w:sz w:val="18"/>
          <w:szCs w:val="18"/>
        </w:rPr>
        <w:t>;</w:t>
      </w:r>
    </w:p>
    <w:p w14:paraId="57D02876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proofErr w:type="gramStart"/>
      <w:r w:rsidRPr="00206680">
        <w:rPr>
          <w:rStyle w:val="pl-k"/>
          <w:rFonts w:eastAsiaTheme="majorEastAsia"/>
          <w:color w:val="D73A49"/>
          <w:sz w:val="18"/>
          <w:szCs w:val="18"/>
        </w:rPr>
        <w:t>import</w:t>
      </w:r>
      <w:proofErr w:type="gramEnd"/>
      <w:r w:rsidRPr="00206680">
        <w:rPr>
          <w:color w:val="24292E"/>
          <w:sz w:val="18"/>
          <w:szCs w:val="18"/>
        </w:rPr>
        <w:t xml:space="preserve"> </w:t>
      </w:r>
      <w:proofErr w:type="spellStart"/>
      <w:r w:rsidRPr="00206680">
        <w:rPr>
          <w:rStyle w:val="pl-smi"/>
          <w:color w:val="24292E"/>
          <w:sz w:val="18"/>
          <w:szCs w:val="18"/>
        </w:rPr>
        <w:t>javax.persistence.Table</w:t>
      </w:r>
      <w:proofErr w:type="spellEnd"/>
      <w:r w:rsidRPr="00206680">
        <w:rPr>
          <w:color w:val="24292E"/>
          <w:sz w:val="18"/>
          <w:szCs w:val="18"/>
        </w:rPr>
        <w:t>;</w:t>
      </w:r>
    </w:p>
    <w:p w14:paraId="67AD2695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78AE1BA9" w14:textId="77777777" w:rsidR="00AA05A3" w:rsidRPr="00451B6A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b/>
          <w:color w:val="24292E"/>
          <w:sz w:val="18"/>
          <w:szCs w:val="18"/>
        </w:rPr>
      </w:pPr>
      <w:r w:rsidRPr="00451B6A">
        <w:rPr>
          <w:rStyle w:val="pl-k"/>
          <w:rFonts w:eastAsiaTheme="majorEastAsia"/>
          <w:b/>
          <w:color w:val="D73A49"/>
          <w:sz w:val="18"/>
          <w:szCs w:val="18"/>
        </w:rPr>
        <w:t>@Entity</w:t>
      </w:r>
    </w:p>
    <w:p w14:paraId="47265984" w14:textId="77777777" w:rsidR="00802D6E" w:rsidRDefault="00AA05A3" w:rsidP="00802D6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ins w:id="163" w:author="ASUS" w:date="2020-06-24T13:07:00Z"/>
          <w:color w:val="24292E"/>
          <w:sz w:val="18"/>
          <w:szCs w:val="18"/>
          <w:lang w:val="vi-VN"/>
        </w:rPr>
      </w:pPr>
      <w:proofErr w:type="gramStart"/>
      <w:r w:rsidRPr="00451B6A">
        <w:rPr>
          <w:rStyle w:val="pl-k"/>
          <w:rFonts w:eastAsiaTheme="majorEastAsia"/>
          <w:b/>
          <w:color w:val="D73A49"/>
          <w:sz w:val="18"/>
          <w:szCs w:val="18"/>
        </w:rPr>
        <w:t>@Table</w:t>
      </w:r>
      <w:r w:rsidRPr="00206680">
        <w:rPr>
          <w:color w:val="24292E"/>
          <w:sz w:val="18"/>
          <w:szCs w:val="18"/>
        </w:rPr>
        <w:t>(</w:t>
      </w:r>
      <w:proofErr w:type="gramEnd"/>
      <w:r w:rsidRPr="00206680">
        <w:rPr>
          <w:rStyle w:val="pl-c1"/>
          <w:color w:val="005CC5"/>
          <w:sz w:val="18"/>
          <w:szCs w:val="18"/>
        </w:rPr>
        <w:t>name</w:t>
      </w:r>
      <w:r w:rsidRPr="00206680">
        <w:rPr>
          <w:color w:val="24292E"/>
          <w:sz w:val="18"/>
          <w:szCs w:val="18"/>
        </w:rPr>
        <w:t xml:space="preserve"> </w:t>
      </w:r>
      <w:r w:rsidRPr="00206680">
        <w:rPr>
          <w:rStyle w:val="pl-k"/>
          <w:rFonts w:eastAsiaTheme="majorEastAsia"/>
          <w:color w:val="D73A49"/>
          <w:sz w:val="18"/>
          <w:szCs w:val="18"/>
        </w:rPr>
        <w:t>=</w:t>
      </w:r>
      <w:r w:rsidRPr="00206680">
        <w:rPr>
          <w:color w:val="24292E"/>
          <w:sz w:val="18"/>
          <w:szCs w:val="18"/>
        </w:rPr>
        <w:t xml:space="preserve"> </w:t>
      </w:r>
      <w:r w:rsidRPr="00206680">
        <w:rPr>
          <w:rStyle w:val="pl-pds"/>
          <w:color w:val="032F62"/>
          <w:sz w:val="18"/>
          <w:szCs w:val="18"/>
        </w:rPr>
        <w:t>"</w:t>
      </w:r>
      <w:r w:rsidRPr="00206680">
        <w:rPr>
          <w:rStyle w:val="pl-s"/>
          <w:color w:val="032F62"/>
          <w:sz w:val="18"/>
          <w:szCs w:val="18"/>
        </w:rPr>
        <w:t>student</w:t>
      </w:r>
      <w:r w:rsidRPr="00206680">
        <w:rPr>
          <w:rStyle w:val="pl-pds"/>
          <w:color w:val="032F62"/>
          <w:sz w:val="18"/>
          <w:szCs w:val="18"/>
        </w:rPr>
        <w:t>"</w:t>
      </w:r>
      <w:r w:rsidRPr="00206680">
        <w:rPr>
          <w:color w:val="24292E"/>
          <w:sz w:val="18"/>
          <w:szCs w:val="18"/>
        </w:rPr>
        <w:t>)</w:t>
      </w:r>
    </w:p>
    <w:p w14:paraId="4A8CC5A8" w14:textId="5F66B651" w:rsidR="00802D6E" w:rsidRPr="0074036A" w:rsidRDefault="00802D6E" w:rsidP="00802D6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ins w:id="164" w:author="ASUS" w:date="2020-06-24T13:07:00Z"/>
          <w:color w:val="24292E"/>
          <w:sz w:val="18"/>
          <w:szCs w:val="18"/>
          <w:highlight w:val="yellow"/>
          <w:rPrChange w:id="165" w:author="ASUS" w:date="2020-06-24T13:17:00Z">
            <w:rPr>
              <w:ins w:id="166" w:author="ASUS" w:date="2020-06-24T13:07:00Z"/>
              <w:rFonts w:ascii="Consolas" w:hAnsi="Consolas"/>
              <w:color w:val="24292E"/>
            </w:rPr>
          </w:rPrChange>
        </w:rPr>
      </w:pPr>
      <w:proofErr w:type="gramStart"/>
      <w:ins w:id="167" w:author="ASUS" w:date="2020-06-24T13:07:00Z">
        <w:r w:rsidRPr="0074036A">
          <w:rPr>
            <w:color w:val="D73A49"/>
            <w:sz w:val="18"/>
            <w:szCs w:val="18"/>
            <w:highlight w:val="yellow"/>
            <w:rPrChange w:id="168" w:author="ASUS" w:date="2020-06-24T13:17:00Z">
              <w:rPr>
                <w:rFonts w:ascii="Consolas" w:hAnsi="Consolas"/>
                <w:color w:val="D73A49"/>
              </w:rPr>
            </w:rPrChange>
          </w:rPr>
          <w:t>@</w:t>
        </w:r>
        <w:proofErr w:type="spellStart"/>
        <w:r w:rsidRPr="0074036A">
          <w:rPr>
            <w:color w:val="D73A49"/>
            <w:sz w:val="18"/>
            <w:szCs w:val="18"/>
            <w:highlight w:val="yellow"/>
            <w:rPrChange w:id="169" w:author="ASUS" w:date="2020-06-24T13:17:00Z">
              <w:rPr>
                <w:rFonts w:ascii="Consolas" w:hAnsi="Consolas"/>
                <w:color w:val="D73A49"/>
              </w:rPr>
            </w:rPrChange>
          </w:rPr>
          <w:t>NamedNativeQueries</w:t>
        </w:r>
        <w:proofErr w:type="spellEnd"/>
        <w:r w:rsidRPr="0074036A">
          <w:rPr>
            <w:color w:val="24292E"/>
            <w:sz w:val="18"/>
            <w:szCs w:val="18"/>
            <w:highlight w:val="yellow"/>
            <w:rPrChange w:id="170" w:author="ASUS" w:date="2020-06-24T13:17:00Z">
              <w:rPr>
                <w:rFonts w:ascii="Consolas" w:hAnsi="Consolas"/>
                <w:color w:val="24292E"/>
              </w:rPr>
            </w:rPrChange>
          </w:rPr>
          <w:t>({</w:t>
        </w:r>
        <w:proofErr w:type="gramEnd"/>
      </w:ins>
    </w:p>
    <w:p w14:paraId="0C338AB3" w14:textId="4F665AE4" w:rsidR="00802D6E" w:rsidRPr="0074036A" w:rsidRDefault="00802D6E" w:rsidP="00802D6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1" w:author="ASUS" w:date="2020-06-24T13:07:00Z"/>
          <w:rFonts w:ascii="Courier New" w:eastAsia="Times New Roman" w:hAnsi="Courier New" w:cs="Courier New"/>
          <w:color w:val="24292E"/>
          <w:sz w:val="16"/>
          <w:szCs w:val="16"/>
          <w:highlight w:val="yellow"/>
          <w:lang w:val="en-US" w:eastAsia="ja-JP"/>
          <w:rPrChange w:id="172" w:author="ASUS" w:date="2020-06-24T13:17:00Z">
            <w:rPr>
              <w:ins w:id="173" w:author="ASUS" w:date="2020-06-24T13:07:00Z"/>
              <w:rFonts w:ascii="Consolas" w:eastAsia="Times New Roman" w:hAnsi="Consolas" w:cs="Courier New"/>
              <w:color w:val="24292E"/>
              <w:szCs w:val="20"/>
              <w:lang w:val="en-US" w:eastAsia="ja-JP"/>
            </w:rPr>
          </w:rPrChange>
        </w:rPr>
      </w:pPr>
      <w:ins w:id="174" w:author="ASUS" w:date="2020-06-24T13:07:00Z">
        <w:r w:rsidRPr="0074036A">
          <w:rPr>
            <w:rFonts w:ascii="Courier New" w:eastAsia="Times New Roman" w:hAnsi="Courier New" w:cs="Courier New"/>
            <w:color w:val="24292E"/>
            <w:sz w:val="18"/>
            <w:szCs w:val="18"/>
            <w:highlight w:val="yellow"/>
            <w:lang w:val="en-US" w:eastAsia="ja-JP"/>
            <w:rPrChange w:id="175" w:author="ASUS" w:date="2020-06-24T13:17:00Z">
              <w:rPr>
                <w:rFonts w:ascii="Consolas" w:eastAsia="Times New Roman" w:hAnsi="Consolas" w:cs="Courier New"/>
                <w:color w:val="24292E"/>
                <w:szCs w:val="20"/>
                <w:lang w:val="en-US" w:eastAsia="ja-JP"/>
              </w:rPr>
            </w:rPrChange>
          </w:rPr>
          <w:t xml:space="preserve">    </w:t>
        </w:r>
        <w:proofErr w:type="gramStart"/>
        <w:r w:rsidRPr="0074036A">
          <w:rPr>
            <w:rFonts w:ascii="Courier New" w:eastAsia="Times New Roman" w:hAnsi="Courier New" w:cs="Courier New"/>
            <w:color w:val="D73A49"/>
            <w:sz w:val="16"/>
            <w:szCs w:val="16"/>
            <w:highlight w:val="yellow"/>
            <w:lang w:val="en-US" w:eastAsia="ja-JP"/>
            <w:rPrChange w:id="176" w:author="ASUS" w:date="2020-06-24T13:17:00Z">
              <w:rPr>
                <w:rFonts w:ascii="Consolas" w:eastAsia="Times New Roman" w:hAnsi="Consolas" w:cs="Courier New"/>
                <w:color w:val="D73A49"/>
                <w:szCs w:val="20"/>
                <w:lang w:val="en-US" w:eastAsia="ja-JP"/>
              </w:rPr>
            </w:rPrChange>
          </w:rPr>
          <w:t>@</w:t>
        </w:r>
        <w:proofErr w:type="spellStart"/>
        <w:r w:rsidRPr="0074036A">
          <w:rPr>
            <w:rFonts w:ascii="Courier New" w:eastAsia="Times New Roman" w:hAnsi="Courier New" w:cs="Courier New"/>
            <w:color w:val="D73A49"/>
            <w:sz w:val="16"/>
            <w:szCs w:val="16"/>
            <w:highlight w:val="yellow"/>
            <w:lang w:val="en-US" w:eastAsia="ja-JP"/>
            <w:rPrChange w:id="177" w:author="ASUS" w:date="2020-06-24T13:17:00Z">
              <w:rPr>
                <w:rFonts w:ascii="Consolas" w:eastAsia="Times New Roman" w:hAnsi="Consolas" w:cs="Courier New"/>
                <w:color w:val="D73A49"/>
                <w:szCs w:val="20"/>
                <w:lang w:val="en-US" w:eastAsia="ja-JP"/>
              </w:rPr>
            </w:rPrChange>
          </w:rPr>
          <w:t>NamedNativeQuery</w:t>
        </w:r>
        <w:proofErr w:type="spellEnd"/>
        <w:r w:rsidRPr="0074036A">
          <w:rPr>
            <w:rFonts w:ascii="Courier New" w:eastAsia="Times New Roman" w:hAnsi="Courier New" w:cs="Courier New"/>
            <w:color w:val="24292E"/>
            <w:sz w:val="16"/>
            <w:szCs w:val="16"/>
            <w:highlight w:val="yellow"/>
            <w:lang w:val="en-US" w:eastAsia="ja-JP"/>
            <w:rPrChange w:id="178" w:author="ASUS" w:date="2020-06-24T13:17:00Z">
              <w:rPr>
                <w:rFonts w:ascii="Consolas" w:eastAsia="Times New Roman" w:hAnsi="Consolas" w:cs="Courier New"/>
                <w:color w:val="24292E"/>
                <w:szCs w:val="20"/>
                <w:lang w:val="en-US" w:eastAsia="ja-JP"/>
              </w:rPr>
            </w:rPrChange>
          </w:rPr>
          <w:t>(</w:t>
        </w:r>
        <w:proofErr w:type="gramEnd"/>
        <w:r w:rsidRPr="0074036A">
          <w:rPr>
            <w:rFonts w:ascii="Courier New" w:eastAsia="Times New Roman" w:hAnsi="Courier New" w:cs="Courier New"/>
            <w:color w:val="005CC5"/>
            <w:sz w:val="16"/>
            <w:szCs w:val="16"/>
            <w:highlight w:val="yellow"/>
            <w:lang w:val="en-US" w:eastAsia="ja-JP"/>
            <w:rPrChange w:id="179" w:author="ASUS" w:date="2020-06-24T13:17:00Z">
              <w:rPr>
                <w:rFonts w:ascii="Consolas" w:eastAsia="Times New Roman" w:hAnsi="Consolas" w:cs="Courier New"/>
                <w:color w:val="005CC5"/>
                <w:szCs w:val="20"/>
                <w:lang w:val="en-US" w:eastAsia="ja-JP"/>
              </w:rPr>
            </w:rPrChange>
          </w:rPr>
          <w:t>name</w:t>
        </w:r>
        <w:r w:rsidRPr="0074036A">
          <w:rPr>
            <w:rFonts w:ascii="Courier New" w:eastAsia="Times New Roman" w:hAnsi="Courier New" w:cs="Courier New"/>
            <w:color w:val="24292E"/>
            <w:sz w:val="16"/>
            <w:szCs w:val="16"/>
            <w:highlight w:val="yellow"/>
            <w:lang w:val="en-US" w:eastAsia="ja-JP"/>
            <w:rPrChange w:id="180" w:author="ASUS" w:date="2020-06-24T13:17:00Z">
              <w:rPr>
                <w:rFonts w:ascii="Consolas" w:eastAsia="Times New Roman" w:hAnsi="Consolas" w:cs="Courier New"/>
                <w:color w:val="24292E"/>
                <w:szCs w:val="20"/>
                <w:lang w:val="en-US" w:eastAsia="ja-JP"/>
              </w:rPr>
            </w:rPrChange>
          </w:rPr>
          <w:t xml:space="preserve"> </w:t>
        </w:r>
        <w:r w:rsidRPr="0074036A">
          <w:rPr>
            <w:rFonts w:ascii="Courier New" w:eastAsia="Times New Roman" w:hAnsi="Courier New" w:cs="Courier New"/>
            <w:color w:val="D73A49"/>
            <w:sz w:val="16"/>
            <w:szCs w:val="16"/>
            <w:highlight w:val="yellow"/>
            <w:lang w:val="en-US" w:eastAsia="ja-JP"/>
            <w:rPrChange w:id="181" w:author="ASUS" w:date="2020-06-24T13:17:00Z">
              <w:rPr>
                <w:rFonts w:ascii="Consolas" w:eastAsia="Times New Roman" w:hAnsi="Consolas" w:cs="Courier New"/>
                <w:color w:val="D73A49"/>
                <w:szCs w:val="20"/>
                <w:lang w:val="en-US" w:eastAsia="ja-JP"/>
              </w:rPr>
            </w:rPrChange>
          </w:rPr>
          <w:t>=</w:t>
        </w:r>
        <w:r w:rsidRPr="0074036A">
          <w:rPr>
            <w:rFonts w:ascii="Courier New" w:eastAsia="Times New Roman" w:hAnsi="Courier New" w:cs="Courier New"/>
            <w:color w:val="24292E"/>
            <w:sz w:val="16"/>
            <w:szCs w:val="16"/>
            <w:highlight w:val="yellow"/>
            <w:lang w:val="en-US" w:eastAsia="ja-JP"/>
            <w:rPrChange w:id="182" w:author="ASUS" w:date="2020-06-24T13:17:00Z">
              <w:rPr>
                <w:rFonts w:ascii="Consolas" w:eastAsia="Times New Roman" w:hAnsi="Consolas" w:cs="Courier New"/>
                <w:color w:val="24292E"/>
                <w:szCs w:val="20"/>
                <w:lang w:val="en-US" w:eastAsia="ja-JP"/>
              </w:rPr>
            </w:rPrChange>
          </w:rPr>
          <w:t xml:space="preserve"> </w:t>
        </w:r>
        <w:r w:rsidRPr="0074036A">
          <w:rPr>
            <w:rFonts w:ascii="Courier New" w:eastAsia="Times New Roman" w:hAnsi="Courier New" w:cs="Courier New"/>
            <w:color w:val="032F62"/>
            <w:sz w:val="16"/>
            <w:szCs w:val="16"/>
            <w:highlight w:val="yellow"/>
            <w:lang w:val="en-US" w:eastAsia="ja-JP"/>
            <w:rPrChange w:id="183" w:author="ASUS" w:date="2020-06-24T13:17:00Z">
              <w:rPr>
                <w:rFonts w:ascii="Consolas" w:eastAsia="Times New Roman" w:hAnsi="Consolas" w:cs="Courier New"/>
                <w:color w:val="032F62"/>
                <w:szCs w:val="20"/>
                <w:lang w:val="en-US" w:eastAsia="ja-JP"/>
              </w:rPr>
            </w:rPrChange>
          </w:rPr>
          <w:t>"</w:t>
        </w:r>
        <w:r w:rsidRPr="0074036A">
          <w:rPr>
            <w:rFonts w:ascii="Courier New" w:eastAsia="Times New Roman" w:hAnsi="Courier New" w:cs="Courier New"/>
            <w:b/>
            <w:color w:val="032F62"/>
            <w:sz w:val="16"/>
            <w:szCs w:val="16"/>
            <w:highlight w:val="yellow"/>
            <w:lang w:val="en-US" w:eastAsia="ja-JP"/>
            <w:rPrChange w:id="184" w:author="ASUS" w:date="2020-06-24T13:17:00Z">
              <w:rPr>
                <w:rFonts w:ascii="Consolas" w:eastAsia="Times New Roman" w:hAnsi="Consolas" w:cs="Courier New"/>
                <w:color w:val="032F62"/>
                <w:szCs w:val="20"/>
                <w:lang w:val="en-US" w:eastAsia="ja-JP"/>
              </w:rPr>
            </w:rPrChange>
          </w:rPr>
          <w:t>GET_STUDENT_BY_ID</w:t>
        </w:r>
        <w:r w:rsidRPr="0074036A">
          <w:rPr>
            <w:rFonts w:ascii="Courier New" w:eastAsia="Times New Roman" w:hAnsi="Courier New" w:cs="Courier New"/>
            <w:color w:val="032F62"/>
            <w:sz w:val="16"/>
            <w:szCs w:val="16"/>
            <w:highlight w:val="yellow"/>
            <w:lang w:val="en-US" w:eastAsia="ja-JP"/>
            <w:rPrChange w:id="185" w:author="ASUS" w:date="2020-06-24T13:17:00Z">
              <w:rPr>
                <w:rFonts w:ascii="Consolas" w:eastAsia="Times New Roman" w:hAnsi="Consolas" w:cs="Courier New"/>
                <w:color w:val="032F62"/>
                <w:szCs w:val="20"/>
                <w:lang w:val="en-US" w:eastAsia="ja-JP"/>
              </w:rPr>
            </w:rPrChange>
          </w:rPr>
          <w:t>"</w:t>
        </w:r>
        <w:r w:rsidRPr="0074036A">
          <w:rPr>
            <w:rFonts w:ascii="Courier New" w:eastAsia="Times New Roman" w:hAnsi="Courier New" w:cs="Courier New"/>
            <w:color w:val="24292E"/>
            <w:sz w:val="16"/>
            <w:szCs w:val="16"/>
            <w:highlight w:val="yellow"/>
            <w:lang w:val="en-US" w:eastAsia="ja-JP"/>
            <w:rPrChange w:id="186" w:author="ASUS" w:date="2020-06-24T13:17:00Z">
              <w:rPr>
                <w:rFonts w:ascii="Consolas" w:eastAsia="Times New Roman" w:hAnsi="Consolas" w:cs="Courier New"/>
                <w:color w:val="24292E"/>
                <w:szCs w:val="20"/>
                <w:lang w:val="en-US" w:eastAsia="ja-JP"/>
              </w:rPr>
            </w:rPrChange>
          </w:rPr>
          <w:t xml:space="preserve">, </w:t>
        </w:r>
        <w:r w:rsidRPr="0074036A">
          <w:rPr>
            <w:rFonts w:ascii="Courier New" w:eastAsia="Times New Roman" w:hAnsi="Courier New" w:cs="Courier New"/>
            <w:color w:val="005CC5"/>
            <w:sz w:val="16"/>
            <w:szCs w:val="16"/>
            <w:highlight w:val="yellow"/>
            <w:lang w:val="en-US" w:eastAsia="ja-JP"/>
            <w:rPrChange w:id="187" w:author="ASUS" w:date="2020-06-24T13:17:00Z">
              <w:rPr>
                <w:rFonts w:ascii="Consolas" w:eastAsia="Times New Roman" w:hAnsi="Consolas" w:cs="Courier New"/>
                <w:color w:val="005CC5"/>
                <w:szCs w:val="20"/>
                <w:lang w:val="en-US" w:eastAsia="ja-JP"/>
              </w:rPr>
            </w:rPrChange>
          </w:rPr>
          <w:t>query</w:t>
        </w:r>
        <w:r w:rsidRPr="0074036A">
          <w:rPr>
            <w:rFonts w:ascii="Courier New" w:eastAsia="Times New Roman" w:hAnsi="Courier New" w:cs="Courier New"/>
            <w:color w:val="24292E"/>
            <w:sz w:val="16"/>
            <w:szCs w:val="16"/>
            <w:highlight w:val="yellow"/>
            <w:lang w:val="en-US" w:eastAsia="ja-JP"/>
            <w:rPrChange w:id="188" w:author="ASUS" w:date="2020-06-24T13:17:00Z">
              <w:rPr>
                <w:rFonts w:ascii="Consolas" w:eastAsia="Times New Roman" w:hAnsi="Consolas" w:cs="Courier New"/>
                <w:color w:val="24292E"/>
                <w:szCs w:val="20"/>
                <w:lang w:val="en-US" w:eastAsia="ja-JP"/>
              </w:rPr>
            </w:rPrChange>
          </w:rPr>
          <w:t xml:space="preserve"> </w:t>
        </w:r>
        <w:r w:rsidRPr="0074036A">
          <w:rPr>
            <w:rFonts w:ascii="Courier New" w:eastAsia="Times New Roman" w:hAnsi="Courier New" w:cs="Courier New"/>
            <w:color w:val="D73A49"/>
            <w:sz w:val="16"/>
            <w:szCs w:val="16"/>
            <w:highlight w:val="yellow"/>
            <w:lang w:val="en-US" w:eastAsia="ja-JP"/>
            <w:rPrChange w:id="189" w:author="ASUS" w:date="2020-06-24T13:17:00Z">
              <w:rPr>
                <w:rFonts w:ascii="Consolas" w:eastAsia="Times New Roman" w:hAnsi="Consolas" w:cs="Courier New"/>
                <w:color w:val="D73A49"/>
                <w:szCs w:val="20"/>
                <w:lang w:val="en-US" w:eastAsia="ja-JP"/>
              </w:rPr>
            </w:rPrChange>
          </w:rPr>
          <w:t>=</w:t>
        </w:r>
        <w:r w:rsidRPr="0074036A">
          <w:rPr>
            <w:rFonts w:ascii="Courier New" w:eastAsia="Times New Roman" w:hAnsi="Courier New" w:cs="Courier New"/>
            <w:color w:val="24292E"/>
            <w:sz w:val="16"/>
            <w:szCs w:val="16"/>
            <w:highlight w:val="yellow"/>
            <w:lang w:val="en-US" w:eastAsia="ja-JP"/>
            <w:rPrChange w:id="190" w:author="ASUS" w:date="2020-06-24T13:17:00Z">
              <w:rPr>
                <w:rFonts w:ascii="Consolas" w:eastAsia="Times New Roman" w:hAnsi="Consolas" w:cs="Courier New"/>
                <w:color w:val="24292E"/>
                <w:szCs w:val="20"/>
                <w:lang w:val="en-US" w:eastAsia="ja-JP"/>
              </w:rPr>
            </w:rPrChange>
          </w:rPr>
          <w:t xml:space="preserve"> </w:t>
        </w:r>
        <w:r w:rsidRPr="0074036A">
          <w:rPr>
            <w:rFonts w:ascii="Courier New" w:eastAsia="Times New Roman" w:hAnsi="Courier New" w:cs="Courier New"/>
            <w:color w:val="032F62"/>
            <w:sz w:val="16"/>
            <w:szCs w:val="16"/>
            <w:highlight w:val="yellow"/>
            <w:lang w:val="en-US" w:eastAsia="ja-JP"/>
            <w:rPrChange w:id="191" w:author="ASUS" w:date="2020-06-24T13:17:00Z">
              <w:rPr>
                <w:rFonts w:ascii="Consolas" w:eastAsia="Times New Roman" w:hAnsi="Consolas" w:cs="Courier New"/>
                <w:color w:val="032F62"/>
                <w:szCs w:val="20"/>
                <w:lang w:val="en-US" w:eastAsia="ja-JP"/>
              </w:rPr>
            </w:rPrChange>
          </w:rPr>
          <w:t>"</w:t>
        </w:r>
      </w:ins>
      <w:ins w:id="192" w:author="ASUS" w:date="2020-06-24T13:08:00Z">
        <w:r w:rsidR="00A2432A" w:rsidRPr="0074036A">
          <w:rPr>
            <w:rFonts w:ascii="Courier New" w:eastAsia="Times New Roman" w:hAnsi="Courier New" w:cs="Courier New"/>
            <w:color w:val="032F62"/>
            <w:sz w:val="16"/>
            <w:szCs w:val="16"/>
            <w:highlight w:val="yellow"/>
            <w:lang w:eastAsia="ja-JP"/>
            <w:rPrChange w:id="193" w:author="ASUS" w:date="2020-06-24T13:17:00Z">
              <w:rPr>
                <w:rFonts w:ascii="Courier New" w:eastAsia="Times New Roman" w:hAnsi="Courier New" w:cs="Courier New"/>
                <w:color w:val="032F62"/>
                <w:sz w:val="16"/>
                <w:szCs w:val="16"/>
                <w:lang w:eastAsia="ja-JP"/>
              </w:rPr>
            </w:rPrChange>
          </w:rPr>
          <w:t>SELECT</w:t>
        </w:r>
      </w:ins>
      <w:ins w:id="194" w:author="ASUS" w:date="2020-06-24T13:07:00Z">
        <w:r w:rsidRPr="0074036A">
          <w:rPr>
            <w:rFonts w:ascii="Courier New" w:eastAsia="Times New Roman" w:hAnsi="Courier New" w:cs="Courier New"/>
            <w:color w:val="032F62"/>
            <w:sz w:val="16"/>
            <w:szCs w:val="16"/>
            <w:highlight w:val="yellow"/>
            <w:lang w:val="en-US" w:eastAsia="ja-JP"/>
            <w:rPrChange w:id="195" w:author="ASUS" w:date="2020-06-24T13:17:00Z">
              <w:rPr>
                <w:rFonts w:ascii="Consolas" w:eastAsia="Times New Roman" w:hAnsi="Consolas" w:cs="Courier New"/>
                <w:color w:val="032F62"/>
                <w:szCs w:val="20"/>
                <w:lang w:val="en-US" w:eastAsia="ja-JP"/>
              </w:rPr>
            </w:rPrChange>
          </w:rPr>
          <w:t xml:space="preserve"> * </w:t>
        </w:r>
      </w:ins>
      <w:ins w:id="196" w:author="ASUS" w:date="2020-06-24T13:08:00Z">
        <w:r w:rsidR="00A2432A" w:rsidRPr="0074036A">
          <w:rPr>
            <w:rFonts w:ascii="Courier New" w:eastAsia="Times New Roman" w:hAnsi="Courier New" w:cs="Courier New"/>
            <w:color w:val="032F62"/>
            <w:sz w:val="16"/>
            <w:szCs w:val="16"/>
            <w:highlight w:val="yellow"/>
            <w:lang w:eastAsia="ja-JP"/>
            <w:rPrChange w:id="197" w:author="ASUS" w:date="2020-06-24T13:17:00Z">
              <w:rPr>
                <w:rFonts w:ascii="Courier New" w:eastAsia="Times New Roman" w:hAnsi="Courier New" w:cs="Courier New"/>
                <w:color w:val="032F62"/>
                <w:sz w:val="16"/>
                <w:szCs w:val="16"/>
                <w:lang w:eastAsia="ja-JP"/>
              </w:rPr>
            </w:rPrChange>
          </w:rPr>
          <w:t>FROM</w:t>
        </w:r>
      </w:ins>
      <w:ins w:id="198" w:author="ASUS" w:date="2020-06-24T13:07:00Z">
        <w:r w:rsidRPr="0074036A">
          <w:rPr>
            <w:rFonts w:ascii="Courier New" w:eastAsia="Times New Roman" w:hAnsi="Courier New" w:cs="Courier New"/>
            <w:color w:val="032F62"/>
            <w:sz w:val="16"/>
            <w:szCs w:val="16"/>
            <w:highlight w:val="yellow"/>
            <w:lang w:val="en-US" w:eastAsia="ja-JP"/>
            <w:rPrChange w:id="199" w:author="ASUS" w:date="2020-06-24T13:17:00Z">
              <w:rPr>
                <w:rFonts w:ascii="Consolas" w:eastAsia="Times New Roman" w:hAnsi="Consolas" w:cs="Courier New"/>
                <w:color w:val="032F62"/>
                <w:szCs w:val="20"/>
                <w:lang w:val="en-US" w:eastAsia="ja-JP"/>
              </w:rPr>
            </w:rPrChange>
          </w:rPr>
          <w:t xml:space="preserve"> student where id=:id"</w:t>
        </w:r>
        <w:r w:rsidRPr="0074036A">
          <w:rPr>
            <w:rFonts w:ascii="Courier New" w:eastAsia="Times New Roman" w:hAnsi="Courier New" w:cs="Courier New"/>
            <w:color w:val="24292E"/>
            <w:sz w:val="16"/>
            <w:szCs w:val="16"/>
            <w:highlight w:val="yellow"/>
            <w:lang w:val="en-US" w:eastAsia="ja-JP"/>
            <w:rPrChange w:id="200" w:author="ASUS" w:date="2020-06-24T13:17:00Z">
              <w:rPr>
                <w:rFonts w:ascii="Consolas" w:eastAsia="Times New Roman" w:hAnsi="Consolas" w:cs="Courier New"/>
                <w:color w:val="24292E"/>
                <w:szCs w:val="20"/>
                <w:lang w:val="en-US" w:eastAsia="ja-JP"/>
              </w:rPr>
            </w:rPrChange>
          </w:rPr>
          <w:t>)</w:t>
        </w:r>
      </w:ins>
    </w:p>
    <w:p w14:paraId="305CA00A" w14:textId="77777777" w:rsidR="00802D6E" w:rsidRPr="00802D6E" w:rsidRDefault="00802D6E" w:rsidP="00802D6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1" w:author="ASUS" w:date="2020-06-24T13:07:00Z"/>
          <w:rFonts w:ascii="Courier New" w:eastAsia="Times New Roman" w:hAnsi="Courier New" w:cs="Courier New"/>
          <w:color w:val="24292E"/>
          <w:sz w:val="18"/>
          <w:szCs w:val="18"/>
          <w:lang w:val="en-US" w:eastAsia="ja-JP"/>
          <w:rPrChange w:id="202" w:author="ASUS" w:date="2020-06-24T13:08:00Z">
            <w:rPr>
              <w:ins w:id="203" w:author="ASUS" w:date="2020-06-24T13:07:00Z"/>
              <w:rFonts w:ascii="Consolas" w:eastAsia="Times New Roman" w:hAnsi="Consolas" w:cs="Courier New"/>
              <w:color w:val="24292E"/>
              <w:szCs w:val="20"/>
              <w:lang w:val="en-US" w:eastAsia="ja-JP"/>
            </w:rPr>
          </w:rPrChange>
        </w:rPr>
      </w:pPr>
      <w:ins w:id="204" w:author="ASUS" w:date="2020-06-24T13:07:00Z">
        <w:r w:rsidRPr="0074036A">
          <w:rPr>
            <w:rFonts w:ascii="Courier New" w:eastAsia="Times New Roman" w:hAnsi="Courier New" w:cs="Courier New"/>
            <w:color w:val="24292E"/>
            <w:sz w:val="18"/>
            <w:szCs w:val="18"/>
            <w:highlight w:val="yellow"/>
            <w:lang w:val="en-US" w:eastAsia="ja-JP"/>
            <w:rPrChange w:id="205" w:author="ASUS" w:date="2020-06-24T13:17:00Z">
              <w:rPr>
                <w:rFonts w:ascii="Consolas" w:eastAsia="Times New Roman" w:hAnsi="Consolas" w:cs="Courier New"/>
                <w:color w:val="24292E"/>
                <w:szCs w:val="20"/>
                <w:lang w:val="en-US" w:eastAsia="ja-JP"/>
              </w:rPr>
            </w:rPrChange>
          </w:rPr>
          <w:t>})</w:t>
        </w:r>
      </w:ins>
    </w:p>
    <w:p w14:paraId="4A68140F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15D6726C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proofErr w:type="gramStart"/>
      <w:r w:rsidRPr="00206680">
        <w:rPr>
          <w:rStyle w:val="pl-k"/>
          <w:rFonts w:eastAsiaTheme="majorEastAsia"/>
          <w:color w:val="D73A49"/>
          <w:sz w:val="18"/>
          <w:szCs w:val="18"/>
        </w:rPr>
        <w:t>public</w:t>
      </w:r>
      <w:proofErr w:type="gramEnd"/>
      <w:r w:rsidRPr="00206680">
        <w:rPr>
          <w:color w:val="24292E"/>
          <w:sz w:val="18"/>
          <w:szCs w:val="18"/>
        </w:rPr>
        <w:t xml:space="preserve"> </w:t>
      </w:r>
      <w:r w:rsidRPr="00206680">
        <w:rPr>
          <w:rStyle w:val="pl-k"/>
          <w:rFonts w:eastAsiaTheme="majorEastAsia"/>
          <w:color w:val="D73A49"/>
          <w:sz w:val="18"/>
          <w:szCs w:val="18"/>
        </w:rPr>
        <w:t>class</w:t>
      </w:r>
      <w:r w:rsidRPr="00206680">
        <w:rPr>
          <w:color w:val="24292E"/>
          <w:sz w:val="18"/>
          <w:szCs w:val="18"/>
        </w:rPr>
        <w:t xml:space="preserve"> </w:t>
      </w:r>
      <w:r w:rsidRPr="00206680">
        <w:rPr>
          <w:rStyle w:val="pl-en"/>
          <w:color w:val="6F42C1"/>
          <w:sz w:val="18"/>
          <w:szCs w:val="18"/>
        </w:rPr>
        <w:t>Student</w:t>
      </w:r>
      <w:r w:rsidRPr="00206680">
        <w:rPr>
          <w:color w:val="24292E"/>
          <w:sz w:val="18"/>
          <w:szCs w:val="18"/>
        </w:rPr>
        <w:t xml:space="preserve"> {</w:t>
      </w:r>
    </w:p>
    <w:p w14:paraId="5EF04D15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43CA1324" w14:textId="77777777" w:rsidR="00AA05A3" w:rsidRPr="00451B6A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b/>
          <w:color w:val="24292E"/>
          <w:sz w:val="18"/>
          <w:szCs w:val="18"/>
        </w:rPr>
      </w:pPr>
      <w:r w:rsidRPr="00206680">
        <w:rPr>
          <w:color w:val="24292E"/>
          <w:sz w:val="18"/>
          <w:szCs w:val="18"/>
        </w:rPr>
        <w:t xml:space="preserve">    </w:t>
      </w:r>
      <w:r w:rsidRPr="00451B6A">
        <w:rPr>
          <w:rStyle w:val="pl-k"/>
          <w:rFonts w:eastAsiaTheme="majorEastAsia"/>
          <w:b/>
          <w:color w:val="D73A49"/>
          <w:sz w:val="18"/>
          <w:szCs w:val="18"/>
        </w:rPr>
        <w:t>@Id</w:t>
      </w:r>
    </w:p>
    <w:p w14:paraId="3A4D373A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206680">
        <w:rPr>
          <w:color w:val="24292E"/>
          <w:sz w:val="18"/>
          <w:szCs w:val="18"/>
        </w:rPr>
        <w:t xml:space="preserve">    </w:t>
      </w:r>
      <w:proofErr w:type="gramStart"/>
      <w:r w:rsidRPr="00206680">
        <w:rPr>
          <w:rStyle w:val="pl-k"/>
          <w:rFonts w:eastAsiaTheme="majorEastAsia"/>
          <w:color w:val="D73A49"/>
          <w:sz w:val="18"/>
          <w:szCs w:val="18"/>
        </w:rPr>
        <w:t>@</w:t>
      </w:r>
      <w:proofErr w:type="spellStart"/>
      <w:r w:rsidRPr="00206680">
        <w:rPr>
          <w:rStyle w:val="pl-k"/>
          <w:rFonts w:eastAsiaTheme="majorEastAsia"/>
          <w:color w:val="D73A49"/>
          <w:sz w:val="18"/>
          <w:szCs w:val="18"/>
        </w:rPr>
        <w:t>GeneratedValue</w:t>
      </w:r>
      <w:proofErr w:type="spellEnd"/>
      <w:r w:rsidRPr="00206680">
        <w:rPr>
          <w:color w:val="24292E"/>
          <w:sz w:val="18"/>
          <w:szCs w:val="18"/>
        </w:rPr>
        <w:t>(</w:t>
      </w:r>
      <w:proofErr w:type="gramEnd"/>
      <w:r w:rsidRPr="00206680">
        <w:rPr>
          <w:rStyle w:val="pl-c1"/>
          <w:color w:val="005CC5"/>
          <w:sz w:val="18"/>
          <w:szCs w:val="18"/>
        </w:rPr>
        <w:t>strategy</w:t>
      </w:r>
      <w:r w:rsidRPr="00206680">
        <w:rPr>
          <w:color w:val="24292E"/>
          <w:sz w:val="18"/>
          <w:szCs w:val="18"/>
        </w:rPr>
        <w:t xml:space="preserve"> </w:t>
      </w:r>
      <w:r w:rsidRPr="00206680">
        <w:rPr>
          <w:rStyle w:val="pl-k"/>
          <w:rFonts w:eastAsiaTheme="majorEastAsia"/>
          <w:color w:val="D73A49"/>
          <w:sz w:val="18"/>
          <w:szCs w:val="18"/>
        </w:rPr>
        <w:t>=</w:t>
      </w:r>
      <w:r w:rsidRPr="00206680">
        <w:rPr>
          <w:color w:val="24292E"/>
          <w:sz w:val="18"/>
          <w:szCs w:val="18"/>
        </w:rPr>
        <w:t xml:space="preserve"> </w:t>
      </w:r>
      <w:proofErr w:type="spellStart"/>
      <w:r w:rsidRPr="00206680">
        <w:rPr>
          <w:rStyle w:val="pl-smi"/>
          <w:color w:val="24292E"/>
          <w:sz w:val="18"/>
          <w:szCs w:val="18"/>
        </w:rPr>
        <w:t>GenerationType</w:t>
      </w:r>
      <w:r w:rsidRPr="00206680">
        <w:rPr>
          <w:rStyle w:val="pl-k"/>
          <w:rFonts w:eastAsiaTheme="majorEastAsia"/>
          <w:color w:val="D73A49"/>
          <w:sz w:val="18"/>
          <w:szCs w:val="18"/>
        </w:rPr>
        <w:t>.</w:t>
      </w:r>
      <w:r w:rsidRPr="00206680">
        <w:rPr>
          <w:rStyle w:val="pl-c1"/>
          <w:color w:val="005CC5"/>
          <w:sz w:val="18"/>
          <w:szCs w:val="18"/>
        </w:rPr>
        <w:t>IDENTITY</w:t>
      </w:r>
      <w:proofErr w:type="spellEnd"/>
      <w:r w:rsidRPr="00206680">
        <w:rPr>
          <w:color w:val="24292E"/>
          <w:sz w:val="18"/>
          <w:szCs w:val="18"/>
        </w:rPr>
        <w:t>)</w:t>
      </w:r>
    </w:p>
    <w:p w14:paraId="3F4C7C2B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206680">
        <w:rPr>
          <w:color w:val="24292E"/>
          <w:sz w:val="18"/>
          <w:szCs w:val="18"/>
        </w:rPr>
        <w:t xml:space="preserve">    </w:t>
      </w:r>
      <w:proofErr w:type="gramStart"/>
      <w:r w:rsidRPr="00206680">
        <w:rPr>
          <w:rStyle w:val="pl-k"/>
          <w:rFonts w:eastAsiaTheme="majorEastAsia"/>
          <w:color w:val="D73A49"/>
          <w:sz w:val="18"/>
          <w:szCs w:val="18"/>
        </w:rPr>
        <w:t>@Column</w:t>
      </w:r>
      <w:r w:rsidRPr="00206680">
        <w:rPr>
          <w:color w:val="24292E"/>
          <w:sz w:val="18"/>
          <w:szCs w:val="18"/>
        </w:rPr>
        <w:t>(</w:t>
      </w:r>
      <w:proofErr w:type="gramEnd"/>
      <w:r w:rsidRPr="00206680">
        <w:rPr>
          <w:rStyle w:val="pl-c1"/>
          <w:color w:val="005CC5"/>
          <w:sz w:val="18"/>
          <w:szCs w:val="18"/>
        </w:rPr>
        <w:t>name</w:t>
      </w:r>
      <w:r w:rsidRPr="00206680">
        <w:rPr>
          <w:color w:val="24292E"/>
          <w:sz w:val="18"/>
          <w:szCs w:val="18"/>
        </w:rPr>
        <w:t xml:space="preserve"> </w:t>
      </w:r>
      <w:r w:rsidRPr="00206680">
        <w:rPr>
          <w:rStyle w:val="pl-k"/>
          <w:rFonts w:eastAsiaTheme="majorEastAsia"/>
          <w:color w:val="D73A49"/>
          <w:sz w:val="18"/>
          <w:szCs w:val="18"/>
        </w:rPr>
        <w:t>=</w:t>
      </w:r>
      <w:r w:rsidRPr="00206680">
        <w:rPr>
          <w:color w:val="24292E"/>
          <w:sz w:val="18"/>
          <w:szCs w:val="18"/>
        </w:rPr>
        <w:t xml:space="preserve"> </w:t>
      </w:r>
      <w:r w:rsidRPr="00206680">
        <w:rPr>
          <w:rStyle w:val="pl-pds"/>
          <w:color w:val="032F62"/>
          <w:sz w:val="18"/>
          <w:szCs w:val="18"/>
        </w:rPr>
        <w:t>"</w:t>
      </w:r>
      <w:r w:rsidRPr="00206680">
        <w:rPr>
          <w:rStyle w:val="pl-s"/>
          <w:color w:val="032F62"/>
          <w:sz w:val="18"/>
          <w:szCs w:val="18"/>
        </w:rPr>
        <w:t>id</w:t>
      </w:r>
      <w:r w:rsidRPr="00206680">
        <w:rPr>
          <w:rStyle w:val="pl-pds"/>
          <w:color w:val="032F62"/>
          <w:sz w:val="18"/>
          <w:szCs w:val="18"/>
        </w:rPr>
        <w:t>"</w:t>
      </w:r>
      <w:r w:rsidRPr="00206680">
        <w:rPr>
          <w:color w:val="24292E"/>
          <w:sz w:val="18"/>
          <w:szCs w:val="18"/>
        </w:rPr>
        <w:t>)</w:t>
      </w:r>
    </w:p>
    <w:p w14:paraId="74445E20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206680">
        <w:rPr>
          <w:color w:val="24292E"/>
          <w:sz w:val="18"/>
          <w:szCs w:val="18"/>
        </w:rPr>
        <w:t xml:space="preserve">    </w:t>
      </w:r>
      <w:proofErr w:type="gramStart"/>
      <w:r w:rsidRPr="00206680">
        <w:rPr>
          <w:rStyle w:val="pl-k"/>
          <w:rFonts w:eastAsiaTheme="majorEastAsia"/>
          <w:color w:val="D73A49"/>
          <w:sz w:val="18"/>
          <w:szCs w:val="18"/>
        </w:rPr>
        <w:t>private</w:t>
      </w:r>
      <w:proofErr w:type="gramEnd"/>
      <w:r w:rsidRPr="00206680">
        <w:rPr>
          <w:color w:val="24292E"/>
          <w:sz w:val="18"/>
          <w:szCs w:val="18"/>
        </w:rPr>
        <w:t xml:space="preserve"> </w:t>
      </w:r>
      <w:proofErr w:type="spellStart"/>
      <w:r w:rsidRPr="00206680">
        <w:rPr>
          <w:rStyle w:val="pl-k"/>
          <w:rFonts w:eastAsiaTheme="majorEastAsia"/>
          <w:color w:val="D73A49"/>
          <w:sz w:val="18"/>
          <w:szCs w:val="18"/>
        </w:rPr>
        <w:t>int</w:t>
      </w:r>
      <w:proofErr w:type="spellEnd"/>
      <w:r w:rsidRPr="00206680">
        <w:rPr>
          <w:color w:val="24292E"/>
          <w:sz w:val="18"/>
          <w:szCs w:val="18"/>
        </w:rPr>
        <w:t xml:space="preserve"> id;</w:t>
      </w:r>
    </w:p>
    <w:p w14:paraId="7DDBF007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799426DD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206680">
        <w:rPr>
          <w:color w:val="24292E"/>
          <w:sz w:val="18"/>
          <w:szCs w:val="18"/>
        </w:rPr>
        <w:t xml:space="preserve">    </w:t>
      </w:r>
      <w:proofErr w:type="gramStart"/>
      <w:r w:rsidRPr="00206680">
        <w:rPr>
          <w:rStyle w:val="pl-k"/>
          <w:rFonts w:eastAsiaTheme="majorEastAsia"/>
          <w:color w:val="D73A49"/>
          <w:sz w:val="18"/>
          <w:szCs w:val="18"/>
        </w:rPr>
        <w:t>@Column</w:t>
      </w:r>
      <w:r w:rsidRPr="00206680">
        <w:rPr>
          <w:color w:val="24292E"/>
          <w:sz w:val="18"/>
          <w:szCs w:val="18"/>
        </w:rPr>
        <w:t>(</w:t>
      </w:r>
      <w:proofErr w:type="gramEnd"/>
      <w:r w:rsidRPr="00206680">
        <w:rPr>
          <w:rStyle w:val="pl-c1"/>
          <w:color w:val="005CC5"/>
          <w:sz w:val="18"/>
          <w:szCs w:val="18"/>
        </w:rPr>
        <w:t>name</w:t>
      </w:r>
      <w:r w:rsidRPr="00206680">
        <w:rPr>
          <w:color w:val="24292E"/>
          <w:sz w:val="18"/>
          <w:szCs w:val="18"/>
        </w:rPr>
        <w:t xml:space="preserve"> </w:t>
      </w:r>
      <w:r w:rsidRPr="00206680">
        <w:rPr>
          <w:rStyle w:val="pl-k"/>
          <w:rFonts w:eastAsiaTheme="majorEastAsia"/>
          <w:color w:val="D73A49"/>
          <w:sz w:val="18"/>
          <w:szCs w:val="18"/>
        </w:rPr>
        <w:t>=</w:t>
      </w:r>
      <w:r w:rsidRPr="00206680">
        <w:rPr>
          <w:color w:val="24292E"/>
          <w:sz w:val="18"/>
          <w:szCs w:val="18"/>
        </w:rPr>
        <w:t xml:space="preserve"> </w:t>
      </w:r>
      <w:r w:rsidRPr="00206680">
        <w:rPr>
          <w:rStyle w:val="pl-pds"/>
          <w:color w:val="032F62"/>
          <w:sz w:val="18"/>
          <w:szCs w:val="18"/>
        </w:rPr>
        <w:t>"</w:t>
      </w:r>
      <w:proofErr w:type="spellStart"/>
      <w:r w:rsidRPr="00206680">
        <w:rPr>
          <w:rStyle w:val="pl-s"/>
          <w:color w:val="032F62"/>
          <w:sz w:val="18"/>
          <w:szCs w:val="18"/>
        </w:rPr>
        <w:t>first_name</w:t>
      </w:r>
      <w:proofErr w:type="spellEnd"/>
      <w:r w:rsidRPr="00206680">
        <w:rPr>
          <w:rStyle w:val="pl-pds"/>
          <w:color w:val="032F62"/>
          <w:sz w:val="18"/>
          <w:szCs w:val="18"/>
        </w:rPr>
        <w:t>"</w:t>
      </w:r>
      <w:r w:rsidRPr="00206680">
        <w:rPr>
          <w:color w:val="24292E"/>
          <w:sz w:val="18"/>
          <w:szCs w:val="18"/>
        </w:rPr>
        <w:t>)</w:t>
      </w:r>
    </w:p>
    <w:p w14:paraId="43A3E2E6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206680">
        <w:rPr>
          <w:color w:val="24292E"/>
          <w:sz w:val="18"/>
          <w:szCs w:val="18"/>
        </w:rPr>
        <w:t xml:space="preserve">    </w:t>
      </w:r>
      <w:proofErr w:type="gramStart"/>
      <w:r w:rsidRPr="00206680">
        <w:rPr>
          <w:rStyle w:val="pl-k"/>
          <w:rFonts w:eastAsiaTheme="majorEastAsia"/>
          <w:color w:val="D73A49"/>
          <w:sz w:val="18"/>
          <w:szCs w:val="18"/>
        </w:rPr>
        <w:t>private</w:t>
      </w:r>
      <w:proofErr w:type="gramEnd"/>
      <w:r w:rsidRPr="00206680">
        <w:rPr>
          <w:color w:val="24292E"/>
          <w:sz w:val="18"/>
          <w:szCs w:val="18"/>
        </w:rPr>
        <w:t xml:space="preserve"> </w:t>
      </w:r>
      <w:r w:rsidRPr="00206680">
        <w:rPr>
          <w:rStyle w:val="pl-smi"/>
          <w:color w:val="24292E"/>
          <w:sz w:val="18"/>
          <w:szCs w:val="18"/>
        </w:rPr>
        <w:t>String</w:t>
      </w:r>
      <w:r w:rsidRPr="00206680">
        <w:rPr>
          <w:color w:val="24292E"/>
          <w:sz w:val="18"/>
          <w:szCs w:val="18"/>
        </w:rPr>
        <w:t xml:space="preserve"> </w:t>
      </w:r>
      <w:proofErr w:type="spellStart"/>
      <w:r w:rsidRPr="00206680">
        <w:rPr>
          <w:color w:val="24292E"/>
          <w:sz w:val="18"/>
          <w:szCs w:val="18"/>
        </w:rPr>
        <w:t>firstName</w:t>
      </w:r>
      <w:proofErr w:type="spellEnd"/>
      <w:r w:rsidRPr="00206680">
        <w:rPr>
          <w:color w:val="24292E"/>
          <w:sz w:val="18"/>
          <w:szCs w:val="18"/>
        </w:rPr>
        <w:t>;</w:t>
      </w:r>
    </w:p>
    <w:p w14:paraId="014459B7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363271E3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206680">
        <w:rPr>
          <w:color w:val="24292E"/>
          <w:sz w:val="18"/>
          <w:szCs w:val="18"/>
        </w:rPr>
        <w:t xml:space="preserve">    </w:t>
      </w:r>
      <w:proofErr w:type="gramStart"/>
      <w:r w:rsidRPr="00206680">
        <w:rPr>
          <w:rStyle w:val="pl-k"/>
          <w:rFonts w:eastAsiaTheme="majorEastAsia"/>
          <w:color w:val="D73A49"/>
          <w:sz w:val="18"/>
          <w:szCs w:val="18"/>
        </w:rPr>
        <w:t>@Column</w:t>
      </w:r>
      <w:r w:rsidRPr="00206680">
        <w:rPr>
          <w:color w:val="24292E"/>
          <w:sz w:val="18"/>
          <w:szCs w:val="18"/>
        </w:rPr>
        <w:t>(</w:t>
      </w:r>
      <w:proofErr w:type="gramEnd"/>
      <w:r w:rsidRPr="00206680">
        <w:rPr>
          <w:rStyle w:val="pl-c1"/>
          <w:color w:val="005CC5"/>
          <w:sz w:val="18"/>
          <w:szCs w:val="18"/>
        </w:rPr>
        <w:t>name</w:t>
      </w:r>
      <w:r w:rsidRPr="00206680">
        <w:rPr>
          <w:color w:val="24292E"/>
          <w:sz w:val="18"/>
          <w:szCs w:val="18"/>
        </w:rPr>
        <w:t xml:space="preserve"> </w:t>
      </w:r>
      <w:r w:rsidRPr="00206680">
        <w:rPr>
          <w:rStyle w:val="pl-k"/>
          <w:rFonts w:eastAsiaTheme="majorEastAsia"/>
          <w:color w:val="D73A49"/>
          <w:sz w:val="18"/>
          <w:szCs w:val="18"/>
        </w:rPr>
        <w:t>=</w:t>
      </w:r>
      <w:r w:rsidRPr="00206680">
        <w:rPr>
          <w:color w:val="24292E"/>
          <w:sz w:val="18"/>
          <w:szCs w:val="18"/>
        </w:rPr>
        <w:t xml:space="preserve"> </w:t>
      </w:r>
      <w:r w:rsidRPr="00206680">
        <w:rPr>
          <w:rStyle w:val="pl-pds"/>
          <w:color w:val="032F62"/>
          <w:sz w:val="18"/>
          <w:szCs w:val="18"/>
        </w:rPr>
        <w:t>"</w:t>
      </w:r>
      <w:proofErr w:type="spellStart"/>
      <w:r w:rsidRPr="00206680">
        <w:rPr>
          <w:rStyle w:val="pl-s"/>
          <w:color w:val="032F62"/>
          <w:sz w:val="18"/>
          <w:szCs w:val="18"/>
        </w:rPr>
        <w:t>last_name</w:t>
      </w:r>
      <w:proofErr w:type="spellEnd"/>
      <w:r w:rsidRPr="00206680">
        <w:rPr>
          <w:rStyle w:val="pl-pds"/>
          <w:color w:val="032F62"/>
          <w:sz w:val="18"/>
          <w:szCs w:val="18"/>
        </w:rPr>
        <w:t>"</w:t>
      </w:r>
      <w:r w:rsidRPr="00206680">
        <w:rPr>
          <w:color w:val="24292E"/>
          <w:sz w:val="18"/>
          <w:szCs w:val="18"/>
        </w:rPr>
        <w:t>)</w:t>
      </w:r>
    </w:p>
    <w:p w14:paraId="4847D1FB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206680">
        <w:rPr>
          <w:color w:val="24292E"/>
          <w:sz w:val="18"/>
          <w:szCs w:val="18"/>
        </w:rPr>
        <w:t xml:space="preserve">    </w:t>
      </w:r>
      <w:proofErr w:type="gramStart"/>
      <w:r w:rsidRPr="00206680">
        <w:rPr>
          <w:rStyle w:val="pl-k"/>
          <w:rFonts w:eastAsiaTheme="majorEastAsia"/>
          <w:color w:val="D73A49"/>
          <w:sz w:val="18"/>
          <w:szCs w:val="18"/>
        </w:rPr>
        <w:t>private</w:t>
      </w:r>
      <w:proofErr w:type="gramEnd"/>
      <w:r w:rsidRPr="00206680">
        <w:rPr>
          <w:color w:val="24292E"/>
          <w:sz w:val="18"/>
          <w:szCs w:val="18"/>
        </w:rPr>
        <w:t xml:space="preserve"> </w:t>
      </w:r>
      <w:r w:rsidRPr="00206680">
        <w:rPr>
          <w:rStyle w:val="pl-smi"/>
          <w:color w:val="24292E"/>
          <w:sz w:val="18"/>
          <w:szCs w:val="18"/>
        </w:rPr>
        <w:t>String</w:t>
      </w:r>
      <w:r w:rsidRPr="00206680">
        <w:rPr>
          <w:color w:val="24292E"/>
          <w:sz w:val="18"/>
          <w:szCs w:val="18"/>
        </w:rPr>
        <w:t xml:space="preserve"> </w:t>
      </w:r>
      <w:proofErr w:type="spellStart"/>
      <w:r w:rsidRPr="00206680">
        <w:rPr>
          <w:color w:val="24292E"/>
          <w:sz w:val="18"/>
          <w:szCs w:val="18"/>
        </w:rPr>
        <w:t>lastName</w:t>
      </w:r>
      <w:proofErr w:type="spellEnd"/>
      <w:r w:rsidRPr="00206680">
        <w:rPr>
          <w:color w:val="24292E"/>
          <w:sz w:val="18"/>
          <w:szCs w:val="18"/>
        </w:rPr>
        <w:t>;</w:t>
      </w:r>
    </w:p>
    <w:p w14:paraId="064F5830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2CF6E049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206680">
        <w:rPr>
          <w:color w:val="24292E"/>
          <w:sz w:val="18"/>
          <w:szCs w:val="18"/>
        </w:rPr>
        <w:t xml:space="preserve">    </w:t>
      </w:r>
      <w:proofErr w:type="gramStart"/>
      <w:r w:rsidRPr="00206680">
        <w:rPr>
          <w:rStyle w:val="pl-k"/>
          <w:rFonts w:eastAsiaTheme="majorEastAsia"/>
          <w:color w:val="D73A49"/>
          <w:sz w:val="18"/>
          <w:szCs w:val="18"/>
        </w:rPr>
        <w:t>@Column</w:t>
      </w:r>
      <w:r w:rsidRPr="00206680">
        <w:rPr>
          <w:color w:val="24292E"/>
          <w:sz w:val="18"/>
          <w:szCs w:val="18"/>
        </w:rPr>
        <w:t>(</w:t>
      </w:r>
      <w:proofErr w:type="gramEnd"/>
      <w:r w:rsidRPr="00206680">
        <w:rPr>
          <w:rStyle w:val="pl-c1"/>
          <w:color w:val="005CC5"/>
          <w:sz w:val="18"/>
          <w:szCs w:val="18"/>
        </w:rPr>
        <w:t>name</w:t>
      </w:r>
      <w:r w:rsidRPr="00206680">
        <w:rPr>
          <w:color w:val="24292E"/>
          <w:sz w:val="18"/>
          <w:szCs w:val="18"/>
        </w:rPr>
        <w:t xml:space="preserve"> </w:t>
      </w:r>
      <w:r w:rsidRPr="00206680">
        <w:rPr>
          <w:rStyle w:val="pl-k"/>
          <w:rFonts w:eastAsiaTheme="majorEastAsia"/>
          <w:color w:val="D73A49"/>
          <w:sz w:val="18"/>
          <w:szCs w:val="18"/>
        </w:rPr>
        <w:t>=</w:t>
      </w:r>
      <w:r w:rsidRPr="00206680">
        <w:rPr>
          <w:color w:val="24292E"/>
          <w:sz w:val="18"/>
          <w:szCs w:val="18"/>
        </w:rPr>
        <w:t xml:space="preserve"> </w:t>
      </w:r>
      <w:r w:rsidRPr="00206680">
        <w:rPr>
          <w:rStyle w:val="pl-pds"/>
          <w:color w:val="032F62"/>
          <w:sz w:val="18"/>
          <w:szCs w:val="18"/>
        </w:rPr>
        <w:t>"</w:t>
      </w:r>
      <w:r w:rsidRPr="00206680">
        <w:rPr>
          <w:rStyle w:val="pl-s"/>
          <w:color w:val="032F62"/>
          <w:sz w:val="18"/>
          <w:szCs w:val="18"/>
        </w:rPr>
        <w:t>email</w:t>
      </w:r>
      <w:r w:rsidRPr="00206680">
        <w:rPr>
          <w:rStyle w:val="pl-pds"/>
          <w:color w:val="032F62"/>
          <w:sz w:val="18"/>
          <w:szCs w:val="18"/>
        </w:rPr>
        <w:t>"</w:t>
      </w:r>
      <w:r w:rsidRPr="00206680">
        <w:rPr>
          <w:color w:val="24292E"/>
          <w:sz w:val="18"/>
          <w:szCs w:val="18"/>
        </w:rPr>
        <w:t>)</w:t>
      </w:r>
    </w:p>
    <w:p w14:paraId="160728DD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206680">
        <w:rPr>
          <w:color w:val="24292E"/>
          <w:sz w:val="18"/>
          <w:szCs w:val="18"/>
        </w:rPr>
        <w:t xml:space="preserve">    </w:t>
      </w:r>
      <w:proofErr w:type="gramStart"/>
      <w:r w:rsidRPr="00206680">
        <w:rPr>
          <w:rStyle w:val="pl-k"/>
          <w:rFonts w:eastAsiaTheme="majorEastAsia"/>
          <w:color w:val="D73A49"/>
          <w:sz w:val="18"/>
          <w:szCs w:val="18"/>
        </w:rPr>
        <w:t>private</w:t>
      </w:r>
      <w:proofErr w:type="gramEnd"/>
      <w:r w:rsidRPr="00206680">
        <w:rPr>
          <w:color w:val="24292E"/>
          <w:sz w:val="18"/>
          <w:szCs w:val="18"/>
        </w:rPr>
        <w:t xml:space="preserve"> </w:t>
      </w:r>
      <w:r w:rsidRPr="00206680">
        <w:rPr>
          <w:rStyle w:val="pl-smi"/>
          <w:color w:val="24292E"/>
          <w:sz w:val="18"/>
          <w:szCs w:val="18"/>
        </w:rPr>
        <w:t>String</w:t>
      </w:r>
      <w:r w:rsidRPr="00206680">
        <w:rPr>
          <w:color w:val="24292E"/>
          <w:sz w:val="18"/>
          <w:szCs w:val="18"/>
        </w:rPr>
        <w:t xml:space="preserve"> email;</w:t>
      </w:r>
    </w:p>
    <w:p w14:paraId="2BB75FAF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34DE754C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206680">
        <w:rPr>
          <w:color w:val="24292E"/>
          <w:sz w:val="18"/>
          <w:szCs w:val="18"/>
        </w:rPr>
        <w:t xml:space="preserve">    </w:t>
      </w:r>
      <w:proofErr w:type="gramStart"/>
      <w:r w:rsidRPr="00206680">
        <w:rPr>
          <w:rStyle w:val="pl-k"/>
          <w:rFonts w:eastAsiaTheme="majorEastAsia"/>
          <w:color w:val="D73A49"/>
          <w:sz w:val="18"/>
          <w:szCs w:val="18"/>
        </w:rPr>
        <w:t>public</w:t>
      </w:r>
      <w:proofErr w:type="gramEnd"/>
      <w:r w:rsidRPr="00206680">
        <w:rPr>
          <w:color w:val="24292E"/>
          <w:sz w:val="18"/>
          <w:szCs w:val="18"/>
        </w:rPr>
        <w:t xml:space="preserve"> </w:t>
      </w:r>
      <w:r w:rsidRPr="00206680">
        <w:rPr>
          <w:rStyle w:val="pl-en"/>
          <w:color w:val="6F42C1"/>
          <w:sz w:val="18"/>
          <w:szCs w:val="18"/>
        </w:rPr>
        <w:t>Student</w:t>
      </w:r>
      <w:r w:rsidRPr="00206680">
        <w:rPr>
          <w:color w:val="24292E"/>
          <w:sz w:val="18"/>
          <w:szCs w:val="18"/>
        </w:rPr>
        <w:t>() {</w:t>
      </w:r>
    </w:p>
    <w:p w14:paraId="5546AB57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206680">
        <w:rPr>
          <w:color w:val="24292E"/>
          <w:sz w:val="18"/>
          <w:szCs w:val="18"/>
        </w:rPr>
        <w:t xml:space="preserve">    }</w:t>
      </w:r>
    </w:p>
    <w:p w14:paraId="1328146E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03A4820D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206680">
        <w:rPr>
          <w:color w:val="24292E"/>
          <w:sz w:val="18"/>
          <w:szCs w:val="18"/>
        </w:rPr>
        <w:t xml:space="preserve">    </w:t>
      </w:r>
      <w:proofErr w:type="gramStart"/>
      <w:r w:rsidRPr="00206680">
        <w:rPr>
          <w:rStyle w:val="pl-k"/>
          <w:rFonts w:eastAsiaTheme="majorEastAsia"/>
          <w:color w:val="D73A49"/>
          <w:sz w:val="18"/>
          <w:szCs w:val="18"/>
        </w:rPr>
        <w:t>public</w:t>
      </w:r>
      <w:proofErr w:type="gramEnd"/>
      <w:r w:rsidRPr="00206680">
        <w:rPr>
          <w:color w:val="24292E"/>
          <w:sz w:val="18"/>
          <w:szCs w:val="18"/>
        </w:rPr>
        <w:t xml:space="preserve"> </w:t>
      </w:r>
      <w:r w:rsidRPr="00206680">
        <w:rPr>
          <w:rStyle w:val="pl-en"/>
          <w:color w:val="6F42C1"/>
          <w:sz w:val="18"/>
          <w:szCs w:val="18"/>
        </w:rPr>
        <w:t>Student</w:t>
      </w:r>
      <w:r w:rsidRPr="00206680">
        <w:rPr>
          <w:color w:val="24292E"/>
          <w:sz w:val="18"/>
          <w:szCs w:val="18"/>
        </w:rPr>
        <w:t>(</w:t>
      </w:r>
      <w:r w:rsidRPr="00206680">
        <w:rPr>
          <w:rStyle w:val="pl-smi"/>
          <w:color w:val="24292E"/>
          <w:sz w:val="18"/>
          <w:szCs w:val="18"/>
        </w:rPr>
        <w:t>String</w:t>
      </w:r>
      <w:r w:rsidRPr="00206680">
        <w:rPr>
          <w:color w:val="24292E"/>
          <w:sz w:val="18"/>
          <w:szCs w:val="18"/>
        </w:rPr>
        <w:t xml:space="preserve"> </w:t>
      </w:r>
      <w:proofErr w:type="spellStart"/>
      <w:r w:rsidRPr="00206680">
        <w:rPr>
          <w:rStyle w:val="pl-v"/>
          <w:color w:val="E36209"/>
          <w:sz w:val="18"/>
          <w:szCs w:val="18"/>
        </w:rPr>
        <w:t>firstName</w:t>
      </w:r>
      <w:proofErr w:type="spellEnd"/>
      <w:r w:rsidRPr="00206680">
        <w:rPr>
          <w:color w:val="24292E"/>
          <w:sz w:val="18"/>
          <w:szCs w:val="18"/>
        </w:rPr>
        <w:t xml:space="preserve">, </w:t>
      </w:r>
      <w:r w:rsidRPr="00206680">
        <w:rPr>
          <w:rStyle w:val="pl-smi"/>
          <w:color w:val="24292E"/>
          <w:sz w:val="18"/>
          <w:szCs w:val="18"/>
        </w:rPr>
        <w:t>String</w:t>
      </w:r>
      <w:r w:rsidRPr="00206680">
        <w:rPr>
          <w:color w:val="24292E"/>
          <w:sz w:val="18"/>
          <w:szCs w:val="18"/>
        </w:rPr>
        <w:t xml:space="preserve"> </w:t>
      </w:r>
      <w:proofErr w:type="spellStart"/>
      <w:r w:rsidRPr="00206680">
        <w:rPr>
          <w:rStyle w:val="pl-v"/>
          <w:color w:val="E36209"/>
          <w:sz w:val="18"/>
          <w:szCs w:val="18"/>
        </w:rPr>
        <w:t>lastName</w:t>
      </w:r>
      <w:proofErr w:type="spellEnd"/>
      <w:r w:rsidRPr="00206680">
        <w:rPr>
          <w:color w:val="24292E"/>
          <w:sz w:val="18"/>
          <w:szCs w:val="18"/>
        </w:rPr>
        <w:t xml:space="preserve">, </w:t>
      </w:r>
      <w:r w:rsidRPr="00206680">
        <w:rPr>
          <w:rStyle w:val="pl-smi"/>
          <w:color w:val="24292E"/>
          <w:sz w:val="18"/>
          <w:szCs w:val="18"/>
        </w:rPr>
        <w:t>String</w:t>
      </w:r>
      <w:r w:rsidRPr="00206680">
        <w:rPr>
          <w:color w:val="24292E"/>
          <w:sz w:val="18"/>
          <w:szCs w:val="18"/>
        </w:rPr>
        <w:t xml:space="preserve"> </w:t>
      </w:r>
      <w:r w:rsidRPr="00206680">
        <w:rPr>
          <w:rStyle w:val="pl-v"/>
          <w:color w:val="E36209"/>
          <w:sz w:val="18"/>
          <w:szCs w:val="18"/>
        </w:rPr>
        <w:t>email</w:t>
      </w:r>
      <w:r w:rsidRPr="00206680">
        <w:rPr>
          <w:color w:val="24292E"/>
          <w:sz w:val="18"/>
          <w:szCs w:val="18"/>
        </w:rPr>
        <w:t>) {</w:t>
      </w:r>
    </w:p>
    <w:p w14:paraId="591DE824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206680">
        <w:rPr>
          <w:color w:val="24292E"/>
          <w:sz w:val="18"/>
          <w:szCs w:val="18"/>
        </w:rPr>
        <w:t xml:space="preserve">        </w:t>
      </w:r>
      <w:proofErr w:type="spellStart"/>
      <w:r w:rsidRPr="00206680">
        <w:rPr>
          <w:rStyle w:val="pl-c1"/>
          <w:color w:val="005CC5"/>
          <w:sz w:val="18"/>
          <w:szCs w:val="18"/>
        </w:rPr>
        <w:t>this</w:t>
      </w:r>
      <w:r w:rsidRPr="00206680">
        <w:rPr>
          <w:rStyle w:val="pl-k"/>
          <w:rFonts w:eastAsiaTheme="majorEastAsia"/>
          <w:color w:val="D73A49"/>
          <w:sz w:val="18"/>
          <w:szCs w:val="18"/>
        </w:rPr>
        <w:t>.</w:t>
      </w:r>
      <w:r w:rsidRPr="00206680">
        <w:rPr>
          <w:color w:val="24292E"/>
          <w:sz w:val="18"/>
          <w:szCs w:val="18"/>
        </w:rPr>
        <w:t>firstName</w:t>
      </w:r>
      <w:proofErr w:type="spellEnd"/>
      <w:r w:rsidRPr="00206680">
        <w:rPr>
          <w:color w:val="24292E"/>
          <w:sz w:val="18"/>
          <w:szCs w:val="18"/>
        </w:rPr>
        <w:t xml:space="preserve"> </w:t>
      </w:r>
      <w:r w:rsidRPr="00206680">
        <w:rPr>
          <w:rStyle w:val="pl-k"/>
          <w:rFonts w:eastAsiaTheme="majorEastAsia"/>
          <w:color w:val="D73A49"/>
          <w:sz w:val="18"/>
          <w:szCs w:val="18"/>
        </w:rPr>
        <w:t>=</w:t>
      </w:r>
      <w:r w:rsidRPr="00206680">
        <w:rPr>
          <w:color w:val="24292E"/>
          <w:sz w:val="18"/>
          <w:szCs w:val="18"/>
        </w:rPr>
        <w:t xml:space="preserve"> </w:t>
      </w:r>
      <w:proofErr w:type="spellStart"/>
      <w:r w:rsidRPr="00206680">
        <w:rPr>
          <w:color w:val="24292E"/>
          <w:sz w:val="18"/>
          <w:szCs w:val="18"/>
        </w:rPr>
        <w:t>firstName</w:t>
      </w:r>
      <w:proofErr w:type="spellEnd"/>
      <w:r w:rsidRPr="00206680">
        <w:rPr>
          <w:color w:val="24292E"/>
          <w:sz w:val="18"/>
          <w:szCs w:val="18"/>
        </w:rPr>
        <w:t>;</w:t>
      </w:r>
    </w:p>
    <w:p w14:paraId="6B5F887D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206680">
        <w:rPr>
          <w:color w:val="24292E"/>
          <w:sz w:val="18"/>
          <w:szCs w:val="18"/>
        </w:rPr>
        <w:t xml:space="preserve">        </w:t>
      </w:r>
      <w:proofErr w:type="spellStart"/>
      <w:r w:rsidRPr="00206680">
        <w:rPr>
          <w:rStyle w:val="pl-c1"/>
          <w:color w:val="005CC5"/>
          <w:sz w:val="18"/>
          <w:szCs w:val="18"/>
        </w:rPr>
        <w:t>this</w:t>
      </w:r>
      <w:r w:rsidRPr="00206680">
        <w:rPr>
          <w:rStyle w:val="pl-k"/>
          <w:rFonts w:eastAsiaTheme="majorEastAsia"/>
          <w:color w:val="D73A49"/>
          <w:sz w:val="18"/>
          <w:szCs w:val="18"/>
        </w:rPr>
        <w:t>.</w:t>
      </w:r>
      <w:r w:rsidRPr="00206680">
        <w:rPr>
          <w:color w:val="24292E"/>
          <w:sz w:val="18"/>
          <w:szCs w:val="18"/>
        </w:rPr>
        <w:t>lastName</w:t>
      </w:r>
      <w:proofErr w:type="spellEnd"/>
      <w:r w:rsidRPr="00206680">
        <w:rPr>
          <w:color w:val="24292E"/>
          <w:sz w:val="18"/>
          <w:szCs w:val="18"/>
        </w:rPr>
        <w:t xml:space="preserve"> </w:t>
      </w:r>
      <w:r w:rsidRPr="00206680">
        <w:rPr>
          <w:rStyle w:val="pl-k"/>
          <w:rFonts w:eastAsiaTheme="majorEastAsia"/>
          <w:color w:val="D73A49"/>
          <w:sz w:val="18"/>
          <w:szCs w:val="18"/>
        </w:rPr>
        <w:t>=</w:t>
      </w:r>
      <w:r w:rsidRPr="00206680">
        <w:rPr>
          <w:color w:val="24292E"/>
          <w:sz w:val="18"/>
          <w:szCs w:val="18"/>
        </w:rPr>
        <w:t xml:space="preserve"> </w:t>
      </w:r>
      <w:proofErr w:type="spellStart"/>
      <w:r w:rsidRPr="00206680">
        <w:rPr>
          <w:color w:val="24292E"/>
          <w:sz w:val="18"/>
          <w:szCs w:val="18"/>
        </w:rPr>
        <w:t>lastName</w:t>
      </w:r>
      <w:proofErr w:type="spellEnd"/>
      <w:r w:rsidRPr="00206680">
        <w:rPr>
          <w:color w:val="24292E"/>
          <w:sz w:val="18"/>
          <w:szCs w:val="18"/>
        </w:rPr>
        <w:t>;</w:t>
      </w:r>
    </w:p>
    <w:p w14:paraId="4B041454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206680">
        <w:rPr>
          <w:color w:val="24292E"/>
          <w:sz w:val="18"/>
          <w:szCs w:val="18"/>
        </w:rPr>
        <w:t xml:space="preserve">        </w:t>
      </w:r>
      <w:proofErr w:type="spellStart"/>
      <w:r w:rsidRPr="00206680">
        <w:rPr>
          <w:rStyle w:val="pl-c1"/>
          <w:color w:val="005CC5"/>
          <w:sz w:val="18"/>
          <w:szCs w:val="18"/>
        </w:rPr>
        <w:t>this</w:t>
      </w:r>
      <w:r w:rsidRPr="00206680">
        <w:rPr>
          <w:rStyle w:val="pl-k"/>
          <w:rFonts w:eastAsiaTheme="majorEastAsia"/>
          <w:color w:val="D73A49"/>
          <w:sz w:val="18"/>
          <w:szCs w:val="18"/>
        </w:rPr>
        <w:t>.</w:t>
      </w:r>
      <w:r w:rsidRPr="00206680">
        <w:rPr>
          <w:color w:val="24292E"/>
          <w:sz w:val="18"/>
          <w:szCs w:val="18"/>
        </w:rPr>
        <w:t>email</w:t>
      </w:r>
      <w:proofErr w:type="spellEnd"/>
      <w:r w:rsidRPr="00206680">
        <w:rPr>
          <w:color w:val="24292E"/>
          <w:sz w:val="18"/>
          <w:szCs w:val="18"/>
        </w:rPr>
        <w:t xml:space="preserve"> </w:t>
      </w:r>
      <w:r w:rsidRPr="00206680">
        <w:rPr>
          <w:rStyle w:val="pl-k"/>
          <w:rFonts w:eastAsiaTheme="majorEastAsia"/>
          <w:color w:val="D73A49"/>
          <w:sz w:val="18"/>
          <w:szCs w:val="18"/>
        </w:rPr>
        <w:t>=</w:t>
      </w:r>
      <w:r w:rsidRPr="00206680">
        <w:rPr>
          <w:color w:val="24292E"/>
          <w:sz w:val="18"/>
          <w:szCs w:val="18"/>
        </w:rPr>
        <w:t xml:space="preserve"> email;</w:t>
      </w:r>
    </w:p>
    <w:p w14:paraId="768CAA29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206680">
        <w:rPr>
          <w:color w:val="24292E"/>
          <w:sz w:val="18"/>
          <w:szCs w:val="18"/>
        </w:rPr>
        <w:t xml:space="preserve">    }</w:t>
      </w:r>
    </w:p>
    <w:p w14:paraId="0D68EA52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0CF21659" w14:textId="77777777" w:rsidR="00AA05A3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pl-k"/>
          <w:rFonts w:eastAsiaTheme="majorEastAsia"/>
          <w:color w:val="D73A49"/>
          <w:sz w:val="18"/>
          <w:szCs w:val="18"/>
        </w:rPr>
      </w:pPr>
      <w:r w:rsidRPr="00206680">
        <w:rPr>
          <w:color w:val="24292E"/>
          <w:sz w:val="18"/>
          <w:szCs w:val="18"/>
        </w:rPr>
        <w:t xml:space="preserve">    </w:t>
      </w:r>
      <w:r>
        <w:rPr>
          <w:rStyle w:val="pl-k"/>
          <w:rFonts w:eastAsiaTheme="majorEastAsia"/>
          <w:color w:val="D73A49"/>
          <w:sz w:val="18"/>
          <w:szCs w:val="18"/>
        </w:rPr>
        <w:t>// getter setter</w:t>
      </w:r>
    </w:p>
    <w:p w14:paraId="3E4FFD8B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>
        <w:rPr>
          <w:rStyle w:val="pl-k"/>
          <w:rFonts w:eastAsiaTheme="majorEastAsia"/>
          <w:color w:val="D73A49"/>
          <w:sz w:val="18"/>
          <w:szCs w:val="18"/>
        </w:rPr>
        <w:t xml:space="preserve">    // …</w:t>
      </w:r>
    </w:p>
    <w:p w14:paraId="1DBE9397" w14:textId="77777777" w:rsidR="00AA05A3" w:rsidRPr="00206680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206680">
        <w:rPr>
          <w:color w:val="24292E"/>
          <w:sz w:val="18"/>
          <w:szCs w:val="18"/>
        </w:rPr>
        <w:t>}</w:t>
      </w:r>
    </w:p>
    <w:p w14:paraId="3330D662" w14:textId="77777777" w:rsidR="00AA05A3" w:rsidRDefault="00AA05A3" w:rsidP="00AA05A3">
      <w:pPr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br w:type="page"/>
      </w:r>
    </w:p>
    <w:p w14:paraId="739D2EDC" w14:textId="77777777" w:rsidR="00AA05A3" w:rsidRPr="00D30007" w:rsidRDefault="00AA05A3" w:rsidP="00AA05A3">
      <w:pPr>
        <w:shd w:val="clear" w:color="auto" w:fill="FFFFFF"/>
        <w:spacing w:before="60" w:after="0" w:line="360" w:lineRule="auto"/>
        <w:rPr>
          <w:rFonts w:ascii="Segoe UI" w:eastAsia="Times New Roman" w:hAnsi="Segoe UI" w:cs="Segoe UI"/>
          <w:b/>
          <w:color w:val="24292E"/>
        </w:rPr>
      </w:pPr>
      <w:r w:rsidRPr="00D30007">
        <w:rPr>
          <w:rFonts w:ascii="Segoe UI" w:eastAsia="Times New Roman" w:hAnsi="Segoe UI" w:cs="Segoe UI"/>
          <w:b/>
          <w:color w:val="24292E"/>
        </w:rPr>
        <w:lastRenderedPageBreak/>
        <w:t>3.</w:t>
      </w:r>
      <w:r>
        <w:rPr>
          <w:rFonts w:ascii="Segoe UI" w:eastAsia="Times New Roman" w:hAnsi="Segoe UI" w:cs="Segoe UI"/>
          <w:b/>
          <w:color w:val="24292E"/>
        </w:rPr>
        <w:t>4</w:t>
      </w:r>
      <w:r w:rsidRPr="00D30007">
        <w:rPr>
          <w:rFonts w:ascii="Segoe UI" w:eastAsia="Times New Roman" w:hAnsi="Segoe UI" w:cs="Segoe UI"/>
          <w:b/>
          <w:color w:val="24292E"/>
        </w:rPr>
        <w:t xml:space="preserve">, </w:t>
      </w:r>
      <w:r>
        <w:rPr>
          <w:rFonts w:ascii="Segoe UI" w:hAnsi="Segoe UI" w:cs="Segoe UI" w:hint="eastAsia"/>
          <w:b/>
          <w:color w:val="24292E"/>
        </w:rPr>
        <w:t>★</w:t>
      </w:r>
      <w:r w:rsidRPr="00D30007">
        <w:rPr>
          <w:rFonts w:ascii="Segoe UI" w:eastAsia="Times New Roman" w:hAnsi="Segoe UI" w:cs="Segoe UI"/>
          <w:b/>
          <w:color w:val="24292E"/>
        </w:rPr>
        <w:t>Create a Hibernate configuration file - hibernate.cfg.xml</w:t>
      </w:r>
    </w:p>
    <w:p w14:paraId="701BB624" w14:textId="77777777" w:rsidR="00AA05A3" w:rsidRPr="00AD1243" w:rsidRDefault="00AA05A3" w:rsidP="00AA05A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</w:rPr>
      </w:pPr>
      <w:r w:rsidRPr="00AD1243">
        <w:rPr>
          <w:rFonts w:ascii="Segoe UI" w:eastAsia="Times New Roman" w:hAnsi="Segoe UI" w:cs="Segoe UI"/>
          <w:color w:val="24292E"/>
        </w:rPr>
        <w:t>The configuration file contains information about the database and mapping file. Conventionally, its name should be </w:t>
      </w:r>
      <w:r w:rsidRPr="00AA7686">
        <w:rPr>
          <w:rFonts w:ascii="Segoe UI" w:eastAsia="Times New Roman" w:hAnsi="Segoe UI" w:cs="Segoe UI"/>
          <w:iCs/>
          <w:color w:val="D73A49"/>
        </w:rPr>
        <w:t>hibernate.cfg.xml</w:t>
      </w:r>
      <w:r w:rsidRPr="00AD1243">
        <w:rPr>
          <w:rFonts w:ascii="Segoe UI" w:eastAsia="Times New Roman" w:hAnsi="Segoe UI" w:cs="Segoe UI"/>
          <w:color w:val="24292E"/>
        </w:rPr>
        <w:t>.</w:t>
      </w:r>
    </w:p>
    <w:p w14:paraId="7227659B" w14:textId="77777777" w:rsidR="00AA05A3" w:rsidRPr="00AD1243" w:rsidRDefault="00AA05A3" w:rsidP="00AA05A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</w:rPr>
      </w:pPr>
      <w:r w:rsidRPr="00AD1243">
        <w:rPr>
          <w:rFonts w:ascii="Segoe UI" w:eastAsia="Times New Roman" w:hAnsi="Segoe UI" w:cs="Segoe UI"/>
          <w:color w:val="24292E"/>
        </w:rPr>
        <w:t>Let's create an XML file named as </w:t>
      </w:r>
      <w:r w:rsidRPr="00AA7686">
        <w:rPr>
          <w:rFonts w:ascii="Segoe UI" w:eastAsia="Times New Roman" w:hAnsi="Segoe UI" w:cs="Segoe UI"/>
          <w:iCs/>
          <w:color w:val="D73A49"/>
        </w:rPr>
        <w:t>hibernate.cfg.xml</w:t>
      </w:r>
      <w:r w:rsidRPr="00AD1243">
        <w:rPr>
          <w:rFonts w:ascii="Segoe UI" w:eastAsia="Times New Roman" w:hAnsi="Segoe UI" w:cs="Segoe UI"/>
          <w:color w:val="24292E"/>
        </w:rPr>
        <w:t> under </w:t>
      </w:r>
      <w:r w:rsidRPr="00AA7686">
        <w:rPr>
          <w:rFonts w:ascii="Segoe UI" w:eastAsia="Times New Roman" w:hAnsi="Segoe UI" w:cs="Segoe UI"/>
          <w:iCs/>
          <w:color w:val="D73A49"/>
        </w:rPr>
        <w:t>resources</w:t>
      </w:r>
      <w:r w:rsidRPr="00AD1243">
        <w:rPr>
          <w:rFonts w:ascii="Segoe UI" w:eastAsia="Times New Roman" w:hAnsi="Segoe UI" w:cs="Segoe UI"/>
          <w:color w:val="24292E"/>
        </w:rPr>
        <w:t> folder and write the following code in it.</w:t>
      </w:r>
    </w:p>
    <w:p w14:paraId="6C71E61D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proofErr w:type="gramStart"/>
      <w:r w:rsidRPr="001C1662">
        <w:rPr>
          <w:color w:val="24292E"/>
          <w:sz w:val="18"/>
          <w:szCs w:val="18"/>
        </w:rPr>
        <w:t>&lt;!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DOCTYPE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hibernate-configuration</w:t>
      </w:r>
      <w:r w:rsidRPr="001C1662">
        <w:rPr>
          <w:color w:val="24292E"/>
          <w:sz w:val="18"/>
          <w:szCs w:val="18"/>
        </w:rPr>
        <w:t xml:space="preserve"> PUBLIC</w:t>
      </w:r>
    </w:p>
    <w:p w14:paraId="6895DBA5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"-//Hibernate/Hibernate Configuration DTD 3.0//EN"</w:t>
      </w:r>
    </w:p>
    <w:p w14:paraId="5818458C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"http://www.hibernate.org/dtd/hibernate-configuration-3.0.dtd"&gt;</w:t>
      </w:r>
    </w:p>
    <w:p w14:paraId="3630E852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>&lt;</w:t>
      </w:r>
      <w:proofErr w:type="gramStart"/>
      <w:r w:rsidRPr="001C1662">
        <w:rPr>
          <w:rStyle w:val="pl-ent"/>
          <w:rFonts w:eastAsiaTheme="majorEastAsia"/>
          <w:color w:val="22863A"/>
          <w:sz w:val="18"/>
          <w:szCs w:val="18"/>
        </w:rPr>
        <w:t>hibernate-configuration</w:t>
      </w:r>
      <w:proofErr w:type="gramEnd"/>
      <w:r w:rsidRPr="001C1662">
        <w:rPr>
          <w:color w:val="24292E"/>
          <w:sz w:val="18"/>
          <w:szCs w:val="18"/>
        </w:rPr>
        <w:t>&gt;</w:t>
      </w:r>
    </w:p>
    <w:p w14:paraId="0D4D712D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&lt;</w:t>
      </w:r>
      <w:proofErr w:type="gramStart"/>
      <w:r w:rsidRPr="001C1662">
        <w:rPr>
          <w:rStyle w:val="pl-ent"/>
          <w:rFonts w:eastAsiaTheme="majorEastAsia"/>
          <w:color w:val="22863A"/>
          <w:sz w:val="18"/>
          <w:szCs w:val="18"/>
        </w:rPr>
        <w:t>session-factory</w:t>
      </w:r>
      <w:proofErr w:type="gramEnd"/>
      <w:r w:rsidRPr="001C1662">
        <w:rPr>
          <w:color w:val="24292E"/>
          <w:sz w:val="18"/>
          <w:szCs w:val="18"/>
        </w:rPr>
        <w:t>&gt;</w:t>
      </w:r>
    </w:p>
    <w:p w14:paraId="6EFB8796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</w:t>
      </w:r>
      <w:proofErr w:type="gramStart"/>
      <w:r w:rsidRPr="001C1662">
        <w:rPr>
          <w:rStyle w:val="pl-c"/>
          <w:color w:val="6A737D"/>
          <w:sz w:val="18"/>
          <w:szCs w:val="18"/>
        </w:rPr>
        <w:t>&lt;!--</w:t>
      </w:r>
      <w:proofErr w:type="gramEnd"/>
      <w:r w:rsidRPr="001C1662">
        <w:rPr>
          <w:rStyle w:val="pl-c"/>
          <w:color w:val="6A737D"/>
          <w:sz w:val="18"/>
          <w:szCs w:val="18"/>
        </w:rPr>
        <w:t xml:space="preserve"> JDBC Database connection settings --&gt;</w:t>
      </w:r>
    </w:p>
    <w:p w14:paraId="428D8731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proofErr w:type="gramStart"/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rStyle w:val="pl-s"/>
          <w:color w:val="032F62"/>
          <w:sz w:val="18"/>
          <w:szCs w:val="18"/>
        </w:rPr>
        <w:t>connection.driver_class</w:t>
      </w:r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&gt;com.mysql.cj.jdbc.Driver&lt;/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4A884CD3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b/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</w:t>
      </w:r>
      <w:r w:rsidRPr="001C1662">
        <w:rPr>
          <w:b/>
          <w:color w:val="24292E"/>
          <w:sz w:val="18"/>
          <w:szCs w:val="18"/>
        </w:rPr>
        <w:t>&lt;</w:t>
      </w:r>
      <w:proofErr w:type="gramStart"/>
      <w:r w:rsidRPr="001C1662">
        <w:rPr>
          <w:rStyle w:val="pl-ent"/>
          <w:rFonts w:eastAsiaTheme="majorEastAsia"/>
          <w:b/>
          <w:color w:val="22863A"/>
          <w:sz w:val="18"/>
          <w:szCs w:val="18"/>
        </w:rPr>
        <w:t>property</w:t>
      </w:r>
      <w:proofErr w:type="gramEnd"/>
      <w:r w:rsidRPr="001C1662">
        <w:rPr>
          <w:b/>
          <w:color w:val="24292E"/>
          <w:sz w:val="18"/>
          <w:szCs w:val="18"/>
        </w:rPr>
        <w:t xml:space="preserve"> </w:t>
      </w:r>
      <w:r w:rsidRPr="001C1662">
        <w:rPr>
          <w:rStyle w:val="pl-e"/>
          <w:b/>
          <w:color w:val="6F42C1"/>
          <w:sz w:val="18"/>
          <w:szCs w:val="18"/>
        </w:rPr>
        <w:t>name</w:t>
      </w:r>
      <w:r w:rsidRPr="001C1662">
        <w:rPr>
          <w:b/>
          <w:color w:val="24292E"/>
          <w:sz w:val="18"/>
          <w:szCs w:val="18"/>
        </w:rPr>
        <w:t>=</w:t>
      </w:r>
      <w:r w:rsidRPr="001C1662">
        <w:rPr>
          <w:rStyle w:val="pl-pds"/>
          <w:b/>
          <w:color w:val="032F62"/>
          <w:sz w:val="18"/>
          <w:szCs w:val="18"/>
        </w:rPr>
        <w:t>"</w:t>
      </w:r>
      <w:r w:rsidRPr="001C1662">
        <w:rPr>
          <w:rStyle w:val="pl-s"/>
          <w:b/>
          <w:color w:val="032F62"/>
          <w:sz w:val="18"/>
          <w:szCs w:val="18"/>
        </w:rPr>
        <w:t>connection.url</w:t>
      </w:r>
      <w:r w:rsidRPr="001C1662">
        <w:rPr>
          <w:rStyle w:val="pl-pds"/>
          <w:b/>
          <w:color w:val="032F62"/>
          <w:sz w:val="18"/>
          <w:szCs w:val="18"/>
        </w:rPr>
        <w:t>"</w:t>
      </w:r>
      <w:r w:rsidRPr="001C1662">
        <w:rPr>
          <w:b/>
          <w:color w:val="24292E"/>
          <w:sz w:val="18"/>
          <w:szCs w:val="18"/>
        </w:rPr>
        <w:t>&gt;jdbc:mysql://localhost:3306/</w:t>
      </w:r>
      <w:r w:rsidRPr="005625B5">
        <w:rPr>
          <w:b/>
          <w:color w:val="FF0000"/>
          <w:sz w:val="18"/>
          <w:szCs w:val="18"/>
          <w:highlight w:val="yellow"/>
        </w:rPr>
        <w:t>hibernatelab_db</w:t>
      </w:r>
      <w:r w:rsidRPr="001C1662">
        <w:rPr>
          <w:b/>
          <w:color w:val="24292E"/>
          <w:sz w:val="18"/>
          <w:szCs w:val="18"/>
        </w:rPr>
        <w:t>?useSSL=false&lt;/</w:t>
      </w:r>
      <w:r w:rsidRPr="001C1662">
        <w:rPr>
          <w:rStyle w:val="pl-ent"/>
          <w:rFonts w:eastAsiaTheme="majorEastAsia"/>
          <w:b/>
          <w:color w:val="22863A"/>
          <w:sz w:val="18"/>
          <w:szCs w:val="18"/>
        </w:rPr>
        <w:t>property</w:t>
      </w:r>
      <w:r w:rsidRPr="001C1662">
        <w:rPr>
          <w:b/>
          <w:color w:val="24292E"/>
          <w:sz w:val="18"/>
          <w:szCs w:val="18"/>
        </w:rPr>
        <w:t>&gt;</w:t>
      </w:r>
    </w:p>
    <w:p w14:paraId="69F81550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proofErr w:type="spellStart"/>
      <w:r w:rsidRPr="001C1662">
        <w:rPr>
          <w:rStyle w:val="pl-s"/>
          <w:color w:val="032F62"/>
          <w:sz w:val="18"/>
          <w:szCs w:val="18"/>
        </w:rPr>
        <w:t>connection.username</w:t>
      </w:r>
      <w:proofErr w:type="spellEnd"/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&gt;root&lt;/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6D569605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proofErr w:type="spellStart"/>
      <w:r w:rsidRPr="001C1662">
        <w:rPr>
          <w:rStyle w:val="pl-s"/>
          <w:color w:val="032F62"/>
          <w:sz w:val="18"/>
          <w:szCs w:val="18"/>
        </w:rPr>
        <w:t>connection.password</w:t>
      </w:r>
      <w:proofErr w:type="spellEnd"/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&gt;root&lt;/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2DC6369A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</w:t>
      </w:r>
      <w:proofErr w:type="gramStart"/>
      <w:r w:rsidRPr="001C1662">
        <w:rPr>
          <w:rStyle w:val="pl-c"/>
          <w:color w:val="6A737D"/>
          <w:sz w:val="18"/>
          <w:szCs w:val="18"/>
        </w:rPr>
        <w:t>&lt;!--</w:t>
      </w:r>
      <w:proofErr w:type="gramEnd"/>
      <w:r w:rsidRPr="001C1662">
        <w:rPr>
          <w:rStyle w:val="pl-c"/>
          <w:color w:val="6A737D"/>
          <w:sz w:val="18"/>
          <w:szCs w:val="18"/>
        </w:rPr>
        <w:t xml:space="preserve"> JDBC connection pool settings ... using built-in test pool --&gt;</w:t>
      </w:r>
    </w:p>
    <w:p w14:paraId="2829844B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proofErr w:type="spellStart"/>
      <w:r w:rsidRPr="001C1662">
        <w:rPr>
          <w:rStyle w:val="pl-s"/>
          <w:color w:val="032F62"/>
          <w:sz w:val="18"/>
          <w:szCs w:val="18"/>
        </w:rPr>
        <w:t>connection.pool_size</w:t>
      </w:r>
      <w:proofErr w:type="spellEnd"/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&gt;1&lt;/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5BC4FC9F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</w:t>
      </w:r>
      <w:proofErr w:type="gramStart"/>
      <w:r w:rsidRPr="001C1662">
        <w:rPr>
          <w:rStyle w:val="pl-c"/>
          <w:color w:val="6A737D"/>
          <w:sz w:val="18"/>
          <w:szCs w:val="18"/>
        </w:rPr>
        <w:t>&lt;!--</w:t>
      </w:r>
      <w:proofErr w:type="gramEnd"/>
      <w:r w:rsidRPr="001C1662">
        <w:rPr>
          <w:rStyle w:val="pl-c"/>
          <w:color w:val="6A737D"/>
          <w:sz w:val="18"/>
          <w:szCs w:val="18"/>
        </w:rPr>
        <w:t xml:space="preserve"> Select our SQL dialect --&gt;</w:t>
      </w:r>
    </w:p>
    <w:p w14:paraId="2F1C55A0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proofErr w:type="gramStart"/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rStyle w:val="pl-s"/>
          <w:color w:val="032F62"/>
          <w:sz w:val="18"/>
          <w:szCs w:val="18"/>
        </w:rPr>
        <w:t>dialect</w:t>
      </w:r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&gt;org.hibernate.dialect.MySQL5Dialect&lt;/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6D0DAA3F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</w:t>
      </w:r>
      <w:proofErr w:type="gramStart"/>
      <w:r w:rsidRPr="001C1662">
        <w:rPr>
          <w:rStyle w:val="pl-c"/>
          <w:color w:val="6A737D"/>
          <w:sz w:val="18"/>
          <w:szCs w:val="18"/>
        </w:rPr>
        <w:t>&lt;!--</w:t>
      </w:r>
      <w:proofErr w:type="gramEnd"/>
      <w:r w:rsidRPr="001C1662">
        <w:rPr>
          <w:rStyle w:val="pl-c"/>
          <w:color w:val="6A737D"/>
          <w:sz w:val="18"/>
          <w:szCs w:val="18"/>
        </w:rPr>
        <w:t xml:space="preserve"> Echo the SQL to </w:t>
      </w:r>
      <w:proofErr w:type="spellStart"/>
      <w:r w:rsidRPr="001C1662">
        <w:rPr>
          <w:rStyle w:val="pl-c"/>
          <w:color w:val="6A737D"/>
          <w:sz w:val="18"/>
          <w:szCs w:val="18"/>
        </w:rPr>
        <w:t>stdout</w:t>
      </w:r>
      <w:proofErr w:type="spellEnd"/>
      <w:r w:rsidRPr="001C1662">
        <w:rPr>
          <w:rStyle w:val="pl-c"/>
          <w:color w:val="6A737D"/>
          <w:sz w:val="18"/>
          <w:szCs w:val="18"/>
        </w:rPr>
        <w:t xml:space="preserve"> --&gt;</w:t>
      </w:r>
    </w:p>
    <w:p w14:paraId="40492BE5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proofErr w:type="spellStart"/>
      <w:r w:rsidRPr="001C1662">
        <w:rPr>
          <w:rStyle w:val="pl-s"/>
          <w:color w:val="032F62"/>
          <w:sz w:val="18"/>
          <w:szCs w:val="18"/>
        </w:rPr>
        <w:t>show_sql</w:t>
      </w:r>
      <w:proofErr w:type="spellEnd"/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&gt;true&lt;/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5225D784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</w:t>
      </w:r>
      <w:proofErr w:type="gramStart"/>
      <w:r w:rsidRPr="001C1662">
        <w:rPr>
          <w:rStyle w:val="pl-c"/>
          <w:color w:val="6A737D"/>
          <w:sz w:val="18"/>
          <w:szCs w:val="18"/>
        </w:rPr>
        <w:t>&lt;!--</w:t>
      </w:r>
      <w:proofErr w:type="gramEnd"/>
      <w:r w:rsidRPr="001C1662">
        <w:rPr>
          <w:rStyle w:val="pl-c"/>
          <w:color w:val="6A737D"/>
          <w:sz w:val="18"/>
          <w:szCs w:val="18"/>
        </w:rPr>
        <w:t xml:space="preserve"> Set the current session context --&gt;</w:t>
      </w:r>
    </w:p>
    <w:p w14:paraId="10C9CF4D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proofErr w:type="spellStart"/>
      <w:r w:rsidRPr="001C1662">
        <w:rPr>
          <w:rStyle w:val="pl-s"/>
          <w:color w:val="032F62"/>
          <w:sz w:val="18"/>
          <w:szCs w:val="18"/>
        </w:rPr>
        <w:t>current_session_context_class</w:t>
      </w:r>
      <w:proofErr w:type="spellEnd"/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&gt;thread&lt;/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2922897A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</w:t>
      </w:r>
      <w:proofErr w:type="gramStart"/>
      <w:r w:rsidRPr="001C1662">
        <w:rPr>
          <w:rStyle w:val="pl-c"/>
          <w:color w:val="6A737D"/>
          <w:sz w:val="18"/>
          <w:szCs w:val="18"/>
        </w:rPr>
        <w:t>&lt;!--</w:t>
      </w:r>
      <w:proofErr w:type="gramEnd"/>
      <w:r w:rsidRPr="001C1662">
        <w:rPr>
          <w:rStyle w:val="pl-c"/>
          <w:color w:val="6A737D"/>
          <w:sz w:val="18"/>
          <w:szCs w:val="18"/>
        </w:rPr>
        <w:t xml:space="preserve"> Drop and re-create the database schema on startup --&gt;</w:t>
      </w:r>
    </w:p>
    <w:p w14:paraId="2D00D241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rStyle w:val="pl-s"/>
          <w:color w:val="032F62"/>
          <w:sz w:val="18"/>
          <w:szCs w:val="18"/>
        </w:rPr>
        <w:t>hbm2ddl.auto</w:t>
      </w:r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&gt;create-drop&lt;/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138EE5A7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</w:t>
      </w:r>
      <w:proofErr w:type="gramStart"/>
      <w:r w:rsidRPr="001C1662">
        <w:rPr>
          <w:rStyle w:val="pl-c"/>
          <w:color w:val="6A737D"/>
          <w:sz w:val="18"/>
          <w:szCs w:val="18"/>
        </w:rPr>
        <w:t>&lt;!--</w:t>
      </w:r>
      <w:proofErr w:type="gramEnd"/>
      <w:r w:rsidRPr="001C1662">
        <w:rPr>
          <w:rStyle w:val="pl-c"/>
          <w:color w:val="6A737D"/>
          <w:sz w:val="18"/>
          <w:szCs w:val="18"/>
        </w:rPr>
        <w:t xml:space="preserve"> </w:t>
      </w:r>
      <w:proofErr w:type="spellStart"/>
      <w:r w:rsidRPr="001C1662">
        <w:rPr>
          <w:rStyle w:val="pl-c"/>
          <w:color w:val="6A737D"/>
          <w:sz w:val="18"/>
          <w:szCs w:val="18"/>
        </w:rPr>
        <w:t>dbcp</w:t>
      </w:r>
      <w:proofErr w:type="spellEnd"/>
      <w:r w:rsidRPr="001C1662">
        <w:rPr>
          <w:rStyle w:val="pl-c"/>
          <w:color w:val="6A737D"/>
          <w:sz w:val="18"/>
          <w:szCs w:val="18"/>
        </w:rPr>
        <w:t xml:space="preserve"> connection pool configuration --&gt;</w:t>
      </w:r>
    </w:p>
    <w:p w14:paraId="6C0CE991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proofErr w:type="gramStart"/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proofErr w:type="spellStart"/>
      <w:r w:rsidRPr="001C1662">
        <w:rPr>
          <w:rStyle w:val="pl-s"/>
          <w:color w:val="032F62"/>
          <w:sz w:val="18"/>
          <w:szCs w:val="18"/>
        </w:rPr>
        <w:t>hibernate.dbcp.initialSize</w:t>
      </w:r>
      <w:proofErr w:type="spellEnd"/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&gt;5&lt;/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46695ED4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proofErr w:type="gramStart"/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proofErr w:type="spellStart"/>
      <w:r w:rsidRPr="001C1662">
        <w:rPr>
          <w:rStyle w:val="pl-s"/>
          <w:color w:val="032F62"/>
          <w:sz w:val="18"/>
          <w:szCs w:val="18"/>
        </w:rPr>
        <w:t>hibernate.dbcp.maxTotal</w:t>
      </w:r>
      <w:proofErr w:type="spellEnd"/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&gt;20&lt;/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5367CE4B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proofErr w:type="gramStart"/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proofErr w:type="spellStart"/>
      <w:r w:rsidRPr="001C1662">
        <w:rPr>
          <w:rStyle w:val="pl-s"/>
          <w:color w:val="032F62"/>
          <w:sz w:val="18"/>
          <w:szCs w:val="18"/>
        </w:rPr>
        <w:t>hibernate.dbcp.maxIdle</w:t>
      </w:r>
      <w:proofErr w:type="spellEnd"/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&gt;10&lt;/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506206EF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proofErr w:type="gramStart"/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proofErr w:type="spellStart"/>
      <w:r w:rsidRPr="001C1662">
        <w:rPr>
          <w:rStyle w:val="pl-s"/>
          <w:color w:val="032F62"/>
          <w:sz w:val="18"/>
          <w:szCs w:val="18"/>
        </w:rPr>
        <w:t>hibernate.dbcp.minIdle</w:t>
      </w:r>
      <w:proofErr w:type="spellEnd"/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&gt;5&lt;/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5BB0EA0C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proofErr w:type="gramStart"/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name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proofErr w:type="spellStart"/>
      <w:r w:rsidRPr="001C1662">
        <w:rPr>
          <w:rStyle w:val="pl-s"/>
          <w:color w:val="032F62"/>
          <w:sz w:val="18"/>
          <w:szCs w:val="18"/>
        </w:rPr>
        <w:t>hibernate.dbcp.maxWaitMillis</w:t>
      </w:r>
      <w:proofErr w:type="spellEnd"/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>&gt;-1&lt;/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property</w:t>
      </w:r>
      <w:r w:rsidRPr="001C1662">
        <w:rPr>
          <w:color w:val="24292E"/>
          <w:sz w:val="18"/>
          <w:szCs w:val="18"/>
        </w:rPr>
        <w:t>&gt;</w:t>
      </w:r>
    </w:p>
    <w:p w14:paraId="2D0FA56D" w14:textId="3194323E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&lt;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mapping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"/>
          <w:color w:val="6F42C1"/>
          <w:sz w:val="18"/>
          <w:szCs w:val="18"/>
        </w:rPr>
        <w:t>class</w:t>
      </w:r>
      <w:r w:rsidRPr="001C1662">
        <w:rPr>
          <w:color w:val="24292E"/>
          <w:sz w:val="18"/>
          <w:szCs w:val="18"/>
        </w:rPr>
        <w:t>=</w:t>
      </w:r>
      <w:r w:rsidRPr="001C1662">
        <w:rPr>
          <w:rStyle w:val="pl-pds"/>
          <w:color w:val="032F62"/>
          <w:sz w:val="18"/>
          <w:szCs w:val="18"/>
        </w:rPr>
        <w:t>"</w:t>
      </w:r>
      <w:proofErr w:type="spellStart"/>
      <w:del w:id="206" w:author="ASUS" w:date="2020-06-24T11:05:00Z">
        <w:r w:rsidRPr="00A07BC5" w:rsidDel="00BD4797">
          <w:rPr>
            <w:rStyle w:val="pl-s"/>
            <w:b/>
            <w:color w:val="FF0000"/>
            <w:sz w:val="18"/>
            <w:szCs w:val="18"/>
            <w:highlight w:val="yellow"/>
          </w:rPr>
          <w:delText>hibernate.entity</w:delText>
        </w:r>
      </w:del>
      <w:ins w:id="207" w:author="ASUS" w:date="2020-06-24T11:05:00Z">
        <w:r w:rsidR="00BD4797">
          <w:rPr>
            <w:rStyle w:val="pl-s"/>
            <w:b/>
            <w:color w:val="FF0000"/>
            <w:sz w:val="18"/>
            <w:szCs w:val="18"/>
            <w:highlight w:val="yellow"/>
          </w:rPr>
          <w:t>fa.trainning.entities</w:t>
        </w:r>
      </w:ins>
      <w:r w:rsidRPr="00A07BC5">
        <w:rPr>
          <w:rStyle w:val="pl-s"/>
          <w:b/>
          <w:color w:val="FF0000"/>
          <w:sz w:val="18"/>
          <w:szCs w:val="18"/>
          <w:highlight w:val="yellow"/>
        </w:rPr>
        <w:t>.Student</w:t>
      </w:r>
      <w:proofErr w:type="spellEnd"/>
      <w:r w:rsidRPr="001C1662">
        <w:rPr>
          <w:rStyle w:val="pl-pds"/>
          <w:color w:val="032F62"/>
          <w:sz w:val="18"/>
          <w:szCs w:val="18"/>
        </w:rPr>
        <w:t>"</w:t>
      </w:r>
      <w:r w:rsidRPr="001C1662">
        <w:rPr>
          <w:color w:val="24292E"/>
          <w:sz w:val="18"/>
          <w:szCs w:val="18"/>
        </w:rPr>
        <w:t xml:space="preserve"> /&gt;</w:t>
      </w:r>
    </w:p>
    <w:p w14:paraId="4C4A22FC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session-factory</w:t>
      </w:r>
      <w:r w:rsidRPr="001C1662">
        <w:rPr>
          <w:color w:val="24292E"/>
          <w:sz w:val="18"/>
          <w:szCs w:val="18"/>
        </w:rPr>
        <w:t>&gt;</w:t>
      </w:r>
    </w:p>
    <w:p w14:paraId="532CF5F6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>&lt;/</w:t>
      </w:r>
      <w:r w:rsidRPr="001C1662">
        <w:rPr>
          <w:rStyle w:val="pl-ent"/>
          <w:rFonts w:eastAsiaTheme="majorEastAsia"/>
          <w:color w:val="22863A"/>
          <w:sz w:val="18"/>
          <w:szCs w:val="18"/>
        </w:rPr>
        <w:t>hibernate-configuration</w:t>
      </w:r>
      <w:r w:rsidRPr="001C1662">
        <w:rPr>
          <w:color w:val="24292E"/>
          <w:sz w:val="18"/>
          <w:szCs w:val="18"/>
        </w:rPr>
        <w:t>&gt;</w:t>
      </w:r>
    </w:p>
    <w:p w14:paraId="7EE4C517" w14:textId="77777777" w:rsidR="00AA05A3" w:rsidRDefault="00AA05A3" w:rsidP="00AA05A3">
      <w:pPr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br w:type="page"/>
      </w:r>
    </w:p>
    <w:p w14:paraId="296A04AF" w14:textId="77777777" w:rsidR="00AA05A3" w:rsidRPr="002F42A3" w:rsidRDefault="00AA05A3" w:rsidP="00AA05A3">
      <w:pPr>
        <w:shd w:val="clear" w:color="auto" w:fill="FFFFFF"/>
        <w:spacing w:before="60" w:after="0" w:line="360" w:lineRule="auto"/>
        <w:rPr>
          <w:rFonts w:ascii="Segoe UI" w:eastAsia="Times New Roman" w:hAnsi="Segoe UI" w:cs="Segoe UI"/>
          <w:b/>
          <w:color w:val="24292E"/>
        </w:rPr>
      </w:pPr>
      <w:r>
        <w:rPr>
          <w:rFonts w:ascii="Segoe UI" w:eastAsia="Times New Roman" w:hAnsi="Segoe UI" w:cs="Segoe UI"/>
          <w:b/>
          <w:color w:val="24292E"/>
        </w:rPr>
        <w:lastRenderedPageBreak/>
        <w:t>3</w:t>
      </w:r>
      <w:r w:rsidRPr="002F42A3">
        <w:rPr>
          <w:rFonts w:ascii="Segoe UI" w:eastAsia="Times New Roman" w:hAnsi="Segoe UI" w:cs="Segoe UI"/>
          <w:b/>
          <w:color w:val="24292E"/>
        </w:rPr>
        <w:t>.</w:t>
      </w:r>
      <w:r>
        <w:rPr>
          <w:rFonts w:ascii="Segoe UI" w:eastAsia="Times New Roman" w:hAnsi="Segoe UI" w:cs="Segoe UI"/>
          <w:b/>
          <w:color w:val="24292E"/>
        </w:rPr>
        <w:t>5</w:t>
      </w:r>
      <w:r w:rsidRPr="002F42A3">
        <w:rPr>
          <w:rFonts w:ascii="Segoe UI" w:eastAsia="Times New Roman" w:hAnsi="Segoe UI" w:cs="Segoe UI"/>
          <w:b/>
          <w:color w:val="24292E"/>
        </w:rPr>
        <w:t>, Create a Hibernate utility class</w:t>
      </w:r>
    </w:p>
    <w:p w14:paraId="634274D4" w14:textId="77777777" w:rsidR="00AA05A3" w:rsidRDefault="00AA05A3" w:rsidP="00AA05A3">
      <w:pPr>
        <w:shd w:val="clear" w:color="auto" w:fill="FFFFFF"/>
        <w:spacing w:after="0" w:line="360" w:lineRule="auto"/>
        <w:rPr>
          <w:rFonts w:ascii="Segoe UI" w:hAnsi="Segoe UI" w:cs="Segoe UI"/>
          <w:color w:val="24292E"/>
        </w:rPr>
      </w:pPr>
      <w:r w:rsidRPr="002F42A3">
        <w:rPr>
          <w:rFonts w:ascii="Segoe UI" w:hAnsi="Segoe UI" w:cs="Segoe UI"/>
          <w:color w:val="24292E"/>
        </w:rPr>
        <w:t>The bootstrapping API is quite flexible, but in most cases, it makes the most sense to think of it as a 3 steps process:</w:t>
      </w:r>
    </w:p>
    <w:p w14:paraId="0788DF42" w14:textId="77777777" w:rsidR="00AA05A3" w:rsidRPr="00312DF7" w:rsidRDefault="00AA05A3" w:rsidP="00AA05A3">
      <w:pPr>
        <w:pStyle w:val="ListParagraph"/>
        <w:numPr>
          <w:ilvl w:val="0"/>
          <w:numId w:val="41"/>
        </w:numPr>
        <w:shd w:val="clear" w:color="auto" w:fill="FFFFFF"/>
        <w:spacing w:after="0" w:line="360" w:lineRule="auto"/>
        <w:rPr>
          <w:rFonts w:ascii="Segoe UI" w:hAnsi="Segoe UI" w:cs="Segoe UI"/>
          <w:color w:val="24292E"/>
        </w:rPr>
      </w:pPr>
      <w:r w:rsidRPr="00A535B6">
        <w:rPr>
          <w:rFonts w:ascii="Segoe UI" w:hAnsi="Segoe UI" w:cs="Segoe UI"/>
          <w:color w:val="24292E"/>
        </w:rPr>
        <w:t>Build the </w:t>
      </w:r>
      <w:r w:rsidRPr="00312DF7">
        <w:rPr>
          <w:rFonts w:ascii="Segoe UI" w:hAnsi="Segoe UI" w:cs="Segoe UI"/>
          <w:iCs/>
          <w:color w:val="D73A49"/>
        </w:rPr>
        <w:t>StandardServiceRegistry</w:t>
      </w:r>
    </w:p>
    <w:p w14:paraId="28E98C38" w14:textId="77777777" w:rsidR="00AA05A3" w:rsidRPr="00A535B6" w:rsidRDefault="00AA05A3" w:rsidP="00AA05A3">
      <w:pPr>
        <w:pStyle w:val="ListParagraph"/>
        <w:numPr>
          <w:ilvl w:val="0"/>
          <w:numId w:val="41"/>
        </w:numPr>
        <w:shd w:val="clear" w:color="auto" w:fill="FFFFFF"/>
        <w:spacing w:after="0" w:line="360" w:lineRule="auto"/>
        <w:rPr>
          <w:rFonts w:ascii="Segoe UI" w:hAnsi="Segoe UI" w:cs="Segoe UI"/>
          <w:color w:val="24292E"/>
        </w:rPr>
      </w:pPr>
      <w:r w:rsidRPr="00A535B6">
        <w:rPr>
          <w:rFonts w:ascii="Segoe UI" w:hAnsi="Segoe UI" w:cs="Segoe UI"/>
          <w:color w:val="24292E"/>
        </w:rPr>
        <w:t>Build the </w:t>
      </w:r>
      <w:r w:rsidRPr="00312DF7">
        <w:rPr>
          <w:rFonts w:ascii="Segoe UI" w:hAnsi="Segoe UI" w:cs="Segoe UI"/>
          <w:iCs/>
          <w:color w:val="D73A49"/>
        </w:rPr>
        <w:t>Metadata</w:t>
      </w:r>
    </w:p>
    <w:p w14:paraId="22B4FE63" w14:textId="77777777" w:rsidR="00AA05A3" w:rsidRPr="00A535B6" w:rsidRDefault="00AA05A3" w:rsidP="00AA05A3">
      <w:pPr>
        <w:pStyle w:val="ListParagraph"/>
        <w:numPr>
          <w:ilvl w:val="0"/>
          <w:numId w:val="41"/>
        </w:numPr>
        <w:shd w:val="clear" w:color="auto" w:fill="FFFFFF"/>
        <w:spacing w:after="0" w:line="360" w:lineRule="auto"/>
        <w:rPr>
          <w:rFonts w:ascii="Segoe UI" w:hAnsi="Segoe UI" w:cs="Segoe UI"/>
          <w:color w:val="24292E"/>
        </w:rPr>
      </w:pPr>
      <w:r w:rsidRPr="00A535B6">
        <w:rPr>
          <w:rFonts w:ascii="Segoe UI" w:hAnsi="Segoe UI" w:cs="Segoe UI"/>
          <w:color w:val="24292E"/>
        </w:rPr>
        <w:t>Use those 2 to build the </w:t>
      </w:r>
      <w:r w:rsidRPr="00312DF7">
        <w:rPr>
          <w:rFonts w:ascii="Segoe UI" w:hAnsi="Segoe UI" w:cs="Segoe UI"/>
          <w:iCs/>
          <w:color w:val="D73A49"/>
        </w:rPr>
        <w:t>SessionFactory</w:t>
      </w:r>
    </w:p>
    <w:p w14:paraId="148FDEBB" w14:textId="0D99EC95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package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del w:id="208" w:author="ASUS" w:date="2020-06-24T07:32:00Z">
        <w:r w:rsidRPr="001C1662" w:rsidDel="00723F01">
          <w:rPr>
            <w:rStyle w:val="pl-smi"/>
            <w:color w:val="24292E"/>
            <w:sz w:val="18"/>
            <w:szCs w:val="18"/>
          </w:rPr>
          <w:delText>hibernate.util</w:delText>
        </w:r>
      </w:del>
      <w:proofErr w:type="spellStart"/>
      <w:ins w:id="209" w:author="ASUS" w:date="2020-06-24T07:32:00Z">
        <w:r w:rsidR="00723F01">
          <w:rPr>
            <w:rStyle w:val="pl-smi"/>
            <w:color w:val="24292E"/>
            <w:sz w:val="18"/>
            <w:szCs w:val="18"/>
          </w:rPr>
          <w:t>fa.trainning.utils</w:t>
        </w:r>
      </w:ins>
      <w:proofErr w:type="spellEnd"/>
      <w:r w:rsidRPr="001C1662">
        <w:rPr>
          <w:color w:val="24292E"/>
          <w:sz w:val="18"/>
          <w:szCs w:val="18"/>
        </w:rPr>
        <w:t>;</w:t>
      </w:r>
    </w:p>
    <w:p w14:paraId="6E605956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01503B4C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import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rStyle w:val="pl-smi"/>
          <w:color w:val="24292E"/>
          <w:sz w:val="18"/>
          <w:szCs w:val="18"/>
        </w:rPr>
        <w:t>org.hibernate.SessionFactory</w:t>
      </w:r>
      <w:proofErr w:type="spellEnd"/>
      <w:r w:rsidRPr="001C1662">
        <w:rPr>
          <w:color w:val="24292E"/>
          <w:sz w:val="18"/>
          <w:szCs w:val="18"/>
        </w:rPr>
        <w:t>;</w:t>
      </w:r>
    </w:p>
    <w:p w14:paraId="7DFF7A3E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import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rStyle w:val="pl-smi"/>
          <w:color w:val="24292E"/>
          <w:sz w:val="18"/>
          <w:szCs w:val="18"/>
        </w:rPr>
        <w:t>org.hibernate.boot.Metadata</w:t>
      </w:r>
      <w:proofErr w:type="spellEnd"/>
      <w:r w:rsidRPr="001C1662">
        <w:rPr>
          <w:color w:val="24292E"/>
          <w:sz w:val="18"/>
          <w:szCs w:val="18"/>
        </w:rPr>
        <w:t>;</w:t>
      </w:r>
    </w:p>
    <w:p w14:paraId="4D01A019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import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rStyle w:val="pl-smi"/>
          <w:color w:val="24292E"/>
          <w:sz w:val="18"/>
          <w:szCs w:val="18"/>
        </w:rPr>
        <w:t>org.hibernate.boot.MetadataSources</w:t>
      </w:r>
      <w:proofErr w:type="spellEnd"/>
      <w:r w:rsidRPr="001C1662">
        <w:rPr>
          <w:color w:val="24292E"/>
          <w:sz w:val="18"/>
          <w:szCs w:val="18"/>
        </w:rPr>
        <w:t>;</w:t>
      </w:r>
    </w:p>
    <w:p w14:paraId="5267C2F6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import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rStyle w:val="pl-smi"/>
          <w:color w:val="24292E"/>
          <w:sz w:val="18"/>
          <w:szCs w:val="18"/>
        </w:rPr>
        <w:t>org.hibernate.boot.registry.StandardServiceRegistry</w:t>
      </w:r>
      <w:proofErr w:type="spellEnd"/>
      <w:r w:rsidRPr="001C1662">
        <w:rPr>
          <w:color w:val="24292E"/>
          <w:sz w:val="18"/>
          <w:szCs w:val="18"/>
        </w:rPr>
        <w:t>;</w:t>
      </w:r>
    </w:p>
    <w:p w14:paraId="71AF3613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import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rStyle w:val="pl-smi"/>
          <w:color w:val="24292E"/>
          <w:sz w:val="18"/>
          <w:szCs w:val="18"/>
        </w:rPr>
        <w:t>org.hibernate.boot.registry.StandardServiceRegistryBuilder</w:t>
      </w:r>
      <w:proofErr w:type="spellEnd"/>
      <w:r w:rsidRPr="001C1662">
        <w:rPr>
          <w:color w:val="24292E"/>
          <w:sz w:val="18"/>
          <w:szCs w:val="18"/>
        </w:rPr>
        <w:t>;</w:t>
      </w:r>
    </w:p>
    <w:p w14:paraId="69BA6784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2F223375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public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class</w:t>
      </w:r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rStyle w:val="pl-en"/>
          <w:color w:val="6F42C1"/>
          <w:sz w:val="18"/>
          <w:szCs w:val="18"/>
        </w:rPr>
        <w:t>HibernateUtil</w:t>
      </w:r>
      <w:proofErr w:type="spellEnd"/>
      <w:r w:rsidRPr="001C1662">
        <w:rPr>
          <w:color w:val="24292E"/>
          <w:sz w:val="18"/>
          <w:szCs w:val="18"/>
        </w:rPr>
        <w:t xml:space="preserve"> {</w:t>
      </w:r>
    </w:p>
    <w:p w14:paraId="4E1CD6AF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</w:t>
      </w: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private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static</w:t>
      </w:r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rStyle w:val="pl-smi"/>
          <w:color w:val="24292E"/>
          <w:sz w:val="18"/>
          <w:szCs w:val="18"/>
        </w:rPr>
        <w:t>StandardServiceRegistry</w:t>
      </w:r>
      <w:proofErr w:type="spellEnd"/>
      <w:r w:rsidRPr="001C1662">
        <w:rPr>
          <w:color w:val="24292E"/>
          <w:sz w:val="18"/>
          <w:szCs w:val="18"/>
        </w:rPr>
        <w:t xml:space="preserve"> registry;</w:t>
      </w:r>
    </w:p>
    <w:p w14:paraId="4364E6D8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</w:t>
      </w: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private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static</w:t>
      </w:r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rStyle w:val="pl-smi"/>
          <w:color w:val="24292E"/>
          <w:sz w:val="18"/>
          <w:szCs w:val="18"/>
        </w:rPr>
        <w:t>SessionFactory</w:t>
      </w:r>
      <w:proofErr w:type="spellEnd"/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color w:val="24292E"/>
          <w:sz w:val="18"/>
          <w:szCs w:val="18"/>
        </w:rPr>
        <w:t>sessionFactory</w:t>
      </w:r>
      <w:proofErr w:type="spellEnd"/>
      <w:r w:rsidRPr="001C1662">
        <w:rPr>
          <w:color w:val="24292E"/>
          <w:sz w:val="18"/>
          <w:szCs w:val="18"/>
        </w:rPr>
        <w:t>;</w:t>
      </w:r>
    </w:p>
    <w:p w14:paraId="10F8BC32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315887D5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</w:t>
      </w: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public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static</w:t>
      </w:r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rStyle w:val="pl-smi"/>
          <w:color w:val="24292E"/>
          <w:sz w:val="18"/>
          <w:szCs w:val="18"/>
        </w:rPr>
        <w:t>SessionFactory</w:t>
      </w:r>
      <w:proofErr w:type="spellEnd"/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rStyle w:val="pl-en"/>
          <w:color w:val="6F42C1"/>
          <w:sz w:val="18"/>
          <w:szCs w:val="18"/>
        </w:rPr>
        <w:t>getSessionFactory</w:t>
      </w:r>
      <w:proofErr w:type="spellEnd"/>
      <w:r w:rsidRPr="001C1662">
        <w:rPr>
          <w:color w:val="24292E"/>
          <w:sz w:val="18"/>
          <w:szCs w:val="18"/>
        </w:rPr>
        <w:t>() {</w:t>
      </w:r>
    </w:p>
    <w:p w14:paraId="2C5FBCAA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</w:t>
      </w: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if</w:t>
      </w:r>
      <w:proofErr w:type="gramEnd"/>
      <w:r w:rsidRPr="001C1662">
        <w:rPr>
          <w:color w:val="24292E"/>
          <w:sz w:val="18"/>
          <w:szCs w:val="18"/>
        </w:rPr>
        <w:t xml:space="preserve"> (</w:t>
      </w:r>
      <w:proofErr w:type="spellStart"/>
      <w:r w:rsidRPr="001C1662">
        <w:rPr>
          <w:color w:val="24292E"/>
          <w:sz w:val="18"/>
          <w:szCs w:val="18"/>
        </w:rPr>
        <w:t>sessionFactory</w:t>
      </w:r>
      <w:proofErr w:type="spell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==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c1"/>
          <w:color w:val="005CC5"/>
          <w:sz w:val="18"/>
          <w:szCs w:val="18"/>
        </w:rPr>
        <w:t>null</w:t>
      </w:r>
      <w:r w:rsidRPr="001C1662">
        <w:rPr>
          <w:color w:val="24292E"/>
          <w:sz w:val="18"/>
          <w:szCs w:val="18"/>
        </w:rPr>
        <w:t>) {</w:t>
      </w:r>
    </w:p>
    <w:p w14:paraId="6FD587C4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</w:t>
      </w: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try</w:t>
      </w:r>
      <w:proofErr w:type="gramEnd"/>
      <w:r w:rsidRPr="001C1662">
        <w:rPr>
          <w:color w:val="24292E"/>
          <w:sz w:val="18"/>
          <w:szCs w:val="18"/>
        </w:rPr>
        <w:t xml:space="preserve"> {</w:t>
      </w:r>
    </w:p>
    <w:p w14:paraId="6DC66B61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    </w:t>
      </w:r>
      <w:r w:rsidRPr="001C1662">
        <w:rPr>
          <w:rStyle w:val="pl-c"/>
          <w:color w:val="6A737D"/>
          <w:sz w:val="18"/>
          <w:szCs w:val="18"/>
        </w:rPr>
        <w:t xml:space="preserve">// </w:t>
      </w:r>
      <w:proofErr w:type="gramStart"/>
      <w:r w:rsidRPr="001C1662">
        <w:rPr>
          <w:rStyle w:val="pl-c"/>
          <w:color w:val="6A737D"/>
          <w:sz w:val="18"/>
          <w:szCs w:val="18"/>
        </w:rPr>
        <w:t>Create</w:t>
      </w:r>
      <w:proofErr w:type="gramEnd"/>
      <w:r w:rsidRPr="001C1662">
        <w:rPr>
          <w:rStyle w:val="pl-c"/>
          <w:color w:val="6A737D"/>
          <w:sz w:val="18"/>
          <w:szCs w:val="18"/>
        </w:rPr>
        <w:t xml:space="preserve"> registry</w:t>
      </w:r>
    </w:p>
    <w:p w14:paraId="701247C5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    </w:t>
      </w:r>
      <w:proofErr w:type="gramStart"/>
      <w:r w:rsidRPr="001C1662">
        <w:rPr>
          <w:color w:val="24292E"/>
          <w:sz w:val="18"/>
          <w:szCs w:val="18"/>
        </w:rPr>
        <w:t>registry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=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new</w:t>
      </w:r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rStyle w:val="pl-smi"/>
          <w:color w:val="24292E"/>
          <w:sz w:val="18"/>
          <w:szCs w:val="18"/>
        </w:rPr>
        <w:t>StandardServiceRegistryBuilder</w:t>
      </w:r>
      <w:proofErr w:type="spellEnd"/>
      <w:r w:rsidRPr="001C1662">
        <w:rPr>
          <w:color w:val="24292E"/>
          <w:sz w:val="18"/>
          <w:szCs w:val="18"/>
        </w:rPr>
        <w:t>()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.</w:t>
      </w:r>
      <w:r w:rsidRPr="001C1662">
        <w:rPr>
          <w:color w:val="24292E"/>
          <w:sz w:val="18"/>
          <w:szCs w:val="18"/>
        </w:rPr>
        <w:t>configure()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.</w:t>
      </w:r>
      <w:r w:rsidRPr="001C1662">
        <w:rPr>
          <w:color w:val="24292E"/>
          <w:sz w:val="18"/>
          <w:szCs w:val="18"/>
        </w:rPr>
        <w:t>build();</w:t>
      </w:r>
    </w:p>
    <w:p w14:paraId="08584130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3CC98237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    </w:t>
      </w:r>
      <w:r w:rsidRPr="001C1662">
        <w:rPr>
          <w:rStyle w:val="pl-c"/>
          <w:color w:val="6A737D"/>
          <w:sz w:val="18"/>
          <w:szCs w:val="18"/>
        </w:rPr>
        <w:t xml:space="preserve">// Create </w:t>
      </w:r>
      <w:proofErr w:type="spellStart"/>
      <w:r w:rsidRPr="001C1662">
        <w:rPr>
          <w:rStyle w:val="pl-c"/>
          <w:color w:val="6A737D"/>
          <w:sz w:val="18"/>
          <w:szCs w:val="18"/>
        </w:rPr>
        <w:t>MetadataSources</w:t>
      </w:r>
      <w:proofErr w:type="spellEnd"/>
    </w:p>
    <w:p w14:paraId="19953F2A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    </w:t>
      </w:r>
      <w:proofErr w:type="spellStart"/>
      <w:r w:rsidRPr="001C1662">
        <w:rPr>
          <w:rStyle w:val="pl-smi"/>
          <w:color w:val="24292E"/>
          <w:sz w:val="18"/>
          <w:szCs w:val="18"/>
        </w:rPr>
        <w:t>MetadataSources</w:t>
      </w:r>
      <w:proofErr w:type="spellEnd"/>
      <w:r w:rsidRPr="001C1662">
        <w:rPr>
          <w:color w:val="24292E"/>
          <w:sz w:val="18"/>
          <w:szCs w:val="18"/>
        </w:rPr>
        <w:t xml:space="preserve"> sources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=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new</w:t>
      </w:r>
      <w:r w:rsidRPr="001C1662">
        <w:rPr>
          <w:color w:val="24292E"/>
          <w:sz w:val="18"/>
          <w:szCs w:val="18"/>
        </w:rPr>
        <w:t xml:space="preserve"> </w:t>
      </w:r>
      <w:proofErr w:type="spellStart"/>
      <w:proofErr w:type="gramStart"/>
      <w:r w:rsidRPr="001C1662">
        <w:rPr>
          <w:rStyle w:val="pl-smi"/>
          <w:color w:val="24292E"/>
          <w:sz w:val="18"/>
          <w:szCs w:val="18"/>
        </w:rPr>
        <w:t>MetadataSources</w:t>
      </w:r>
      <w:proofErr w:type="spellEnd"/>
      <w:r w:rsidRPr="001C1662">
        <w:rPr>
          <w:color w:val="24292E"/>
          <w:sz w:val="18"/>
          <w:szCs w:val="18"/>
        </w:rPr>
        <w:t>(</w:t>
      </w:r>
      <w:proofErr w:type="gramEnd"/>
      <w:r w:rsidRPr="001C1662">
        <w:rPr>
          <w:color w:val="24292E"/>
          <w:sz w:val="18"/>
          <w:szCs w:val="18"/>
        </w:rPr>
        <w:t>registry);</w:t>
      </w:r>
    </w:p>
    <w:p w14:paraId="0DA4F72B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0CAAD5FC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    </w:t>
      </w:r>
      <w:r w:rsidRPr="001C1662">
        <w:rPr>
          <w:rStyle w:val="pl-c"/>
          <w:color w:val="6A737D"/>
          <w:sz w:val="18"/>
          <w:szCs w:val="18"/>
        </w:rPr>
        <w:t>// Create Metadata</w:t>
      </w:r>
    </w:p>
    <w:p w14:paraId="10DFE237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    </w:t>
      </w:r>
      <w:r w:rsidRPr="001C1662">
        <w:rPr>
          <w:rStyle w:val="pl-smi"/>
          <w:color w:val="24292E"/>
          <w:sz w:val="18"/>
          <w:szCs w:val="18"/>
        </w:rPr>
        <w:t>Metadata</w:t>
      </w:r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color w:val="24292E"/>
          <w:sz w:val="18"/>
          <w:szCs w:val="18"/>
        </w:rPr>
        <w:t>metadata</w:t>
      </w:r>
      <w:proofErr w:type="spell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=</w:t>
      </w:r>
      <w:r w:rsidRPr="001C1662">
        <w:rPr>
          <w:color w:val="24292E"/>
          <w:sz w:val="18"/>
          <w:szCs w:val="18"/>
        </w:rPr>
        <w:t xml:space="preserve"> </w:t>
      </w:r>
      <w:proofErr w:type="spellStart"/>
      <w:proofErr w:type="gramStart"/>
      <w:r w:rsidRPr="001C1662">
        <w:rPr>
          <w:color w:val="24292E"/>
          <w:sz w:val="18"/>
          <w:szCs w:val="18"/>
        </w:rPr>
        <w:t>sources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.</w:t>
      </w:r>
      <w:r w:rsidRPr="001C1662">
        <w:rPr>
          <w:color w:val="24292E"/>
          <w:sz w:val="18"/>
          <w:szCs w:val="18"/>
        </w:rPr>
        <w:t>getMetadataBuilder</w:t>
      </w:r>
      <w:proofErr w:type="spellEnd"/>
      <w:r w:rsidRPr="001C1662">
        <w:rPr>
          <w:color w:val="24292E"/>
          <w:sz w:val="18"/>
          <w:szCs w:val="18"/>
        </w:rPr>
        <w:t>(</w:t>
      </w:r>
      <w:proofErr w:type="gramEnd"/>
      <w:r w:rsidRPr="001C1662">
        <w:rPr>
          <w:color w:val="24292E"/>
          <w:sz w:val="18"/>
          <w:szCs w:val="18"/>
        </w:rPr>
        <w:t>)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.</w:t>
      </w:r>
      <w:r w:rsidRPr="001C1662">
        <w:rPr>
          <w:color w:val="24292E"/>
          <w:sz w:val="18"/>
          <w:szCs w:val="18"/>
        </w:rPr>
        <w:t>build();</w:t>
      </w:r>
    </w:p>
    <w:p w14:paraId="77F61E43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37F3D8B7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    </w:t>
      </w:r>
      <w:r w:rsidRPr="001C1662">
        <w:rPr>
          <w:rStyle w:val="pl-c"/>
          <w:color w:val="6A737D"/>
          <w:sz w:val="18"/>
          <w:szCs w:val="18"/>
        </w:rPr>
        <w:t xml:space="preserve">// Create </w:t>
      </w:r>
      <w:proofErr w:type="spellStart"/>
      <w:r w:rsidRPr="001C1662">
        <w:rPr>
          <w:rStyle w:val="pl-c"/>
          <w:color w:val="6A737D"/>
          <w:sz w:val="18"/>
          <w:szCs w:val="18"/>
        </w:rPr>
        <w:t>SessionFactory</w:t>
      </w:r>
      <w:proofErr w:type="spellEnd"/>
    </w:p>
    <w:p w14:paraId="20CDBF5F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    </w:t>
      </w:r>
      <w:proofErr w:type="spellStart"/>
      <w:proofErr w:type="gramStart"/>
      <w:r w:rsidRPr="001C1662">
        <w:rPr>
          <w:color w:val="24292E"/>
          <w:sz w:val="18"/>
          <w:szCs w:val="18"/>
        </w:rPr>
        <w:t>sessionFactory</w:t>
      </w:r>
      <w:proofErr w:type="spellEnd"/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=</w:t>
      </w:r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color w:val="24292E"/>
          <w:sz w:val="18"/>
          <w:szCs w:val="18"/>
        </w:rPr>
        <w:t>metadata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.</w:t>
      </w:r>
      <w:r w:rsidRPr="001C1662">
        <w:rPr>
          <w:color w:val="24292E"/>
          <w:sz w:val="18"/>
          <w:szCs w:val="18"/>
        </w:rPr>
        <w:t>getSessionFactoryBuilder</w:t>
      </w:r>
      <w:proofErr w:type="spellEnd"/>
      <w:r w:rsidRPr="001C1662">
        <w:rPr>
          <w:color w:val="24292E"/>
          <w:sz w:val="18"/>
          <w:szCs w:val="18"/>
        </w:rPr>
        <w:t>()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.</w:t>
      </w:r>
      <w:r w:rsidRPr="001C1662">
        <w:rPr>
          <w:color w:val="24292E"/>
          <w:sz w:val="18"/>
          <w:szCs w:val="18"/>
        </w:rPr>
        <w:t>build();</w:t>
      </w:r>
    </w:p>
    <w:p w14:paraId="10335FA7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1DE94FBA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}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catch</w:t>
      </w:r>
      <w:r w:rsidRPr="001C1662">
        <w:rPr>
          <w:color w:val="24292E"/>
          <w:sz w:val="18"/>
          <w:szCs w:val="18"/>
        </w:rPr>
        <w:t xml:space="preserve"> (</w:t>
      </w:r>
      <w:r w:rsidRPr="001C1662">
        <w:rPr>
          <w:rStyle w:val="pl-smi"/>
          <w:color w:val="24292E"/>
          <w:sz w:val="18"/>
          <w:szCs w:val="18"/>
        </w:rPr>
        <w:t>Exception</w:t>
      </w:r>
      <w:r w:rsidRPr="001C1662">
        <w:rPr>
          <w:color w:val="24292E"/>
          <w:sz w:val="18"/>
          <w:szCs w:val="18"/>
        </w:rPr>
        <w:t xml:space="preserve"> e) {</w:t>
      </w:r>
    </w:p>
    <w:p w14:paraId="1AA4660B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    </w:t>
      </w:r>
      <w:proofErr w:type="spellStart"/>
      <w:proofErr w:type="gramStart"/>
      <w:r w:rsidRPr="001C1662">
        <w:rPr>
          <w:color w:val="24292E"/>
          <w:sz w:val="18"/>
          <w:szCs w:val="18"/>
        </w:rPr>
        <w:t>e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.</w:t>
      </w:r>
      <w:r w:rsidRPr="001C1662">
        <w:rPr>
          <w:color w:val="24292E"/>
          <w:sz w:val="18"/>
          <w:szCs w:val="18"/>
        </w:rPr>
        <w:t>printStackTrace</w:t>
      </w:r>
      <w:proofErr w:type="spellEnd"/>
      <w:r w:rsidRPr="001C1662">
        <w:rPr>
          <w:color w:val="24292E"/>
          <w:sz w:val="18"/>
          <w:szCs w:val="18"/>
        </w:rPr>
        <w:t>(</w:t>
      </w:r>
      <w:proofErr w:type="gramEnd"/>
      <w:r w:rsidRPr="001C1662">
        <w:rPr>
          <w:color w:val="24292E"/>
          <w:sz w:val="18"/>
          <w:szCs w:val="18"/>
        </w:rPr>
        <w:t>);</w:t>
      </w:r>
    </w:p>
    <w:p w14:paraId="2FEB74CF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    </w:t>
      </w: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if</w:t>
      </w:r>
      <w:proofErr w:type="gramEnd"/>
      <w:r w:rsidRPr="001C1662">
        <w:rPr>
          <w:color w:val="24292E"/>
          <w:sz w:val="18"/>
          <w:szCs w:val="18"/>
        </w:rPr>
        <w:t xml:space="preserve"> (registry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!=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c1"/>
          <w:color w:val="005CC5"/>
          <w:sz w:val="18"/>
          <w:szCs w:val="18"/>
        </w:rPr>
        <w:t>null</w:t>
      </w:r>
      <w:r w:rsidRPr="001C1662">
        <w:rPr>
          <w:color w:val="24292E"/>
          <w:sz w:val="18"/>
          <w:szCs w:val="18"/>
        </w:rPr>
        <w:t>) {</w:t>
      </w:r>
    </w:p>
    <w:p w14:paraId="76ED079B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        </w:t>
      </w:r>
      <w:proofErr w:type="spellStart"/>
      <w:proofErr w:type="gramStart"/>
      <w:r w:rsidRPr="001C1662">
        <w:rPr>
          <w:rStyle w:val="pl-smi"/>
          <w:color w:val="24292E"/>
          <w:sz w:val="18"/>
          <w:szCs w:val="18"/>
        </w:rPr>
        <w:t>StandardServiceRegistryBuilder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.</w:t>
      </w:r>
      <w:r w:rsidRPr="001C1662">
        <w:rPr>
          <w:color w:val="24292E"/>
          <w:sz w:val="18"/>
          <w:szCs w:val="18"/>
        </w:rPr>
        <w:t>destroy</w:t>
      </w:r>
      <w:proofErr w:type="spellEnd"/>
      <w:r w:rsidRPr="001C1662">
        <w:rPr>
          <w:color w:val="24292E"/>
          <w:sz w:val="18"/>
          <w:szCs w:val="18"/>
        </w:rPr>
        <w:t>(</w:t>
      </w:r>
      <w:proofErr w:type="gramEnd"/>
      <w:r w:rsidRPr="001C1662">
        <w:rPr>
          <w:color w:val="24292E"/>
          <w:sz w:val="18"/>
          <w:szCs w:val="18"/>
        </w:rPr>
        <w:t>registry);</w:t>
      </w:r>
    </w:p>
    <w:p w14:paraId="7E49C06A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    }</w:t>
      </w:r>
    </w:p>
    <w:p w14:paraId="6E678D21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}</w:t>
      </w:r>
    </w:p>
    <w:p w14:paraId="159E171D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}</w:t>
      </w:r>
    </w:p>
    <w:p w14:paraId="6CE96B34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</w:t>
      </w: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return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color w:val="24292E"/>
          <w:sz w:val="18"/>
          <w:szCs w:val="18"/>
        </w:rPr>
        <w:t>sessionFactory</w:t>
      </w:r>
      <w:proofErr w:type="spellEnd"/>
      <w:r w:rsidRPr="001C1662">
        <w:rPr>
          <w:color w:val="24292E"/>
          <w:sz w:val="18"/>
          <w:szCs w:val="18"/>
        </w:rPr>
        <w:t>;</w:t>
      </w:r>
    </w:p>
    <w:p w14:paraId="51C2A885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}</w:t>
      </w:r>
    </w:p>
    <w:p w14:paraId="33C7CF42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</w:p>
    <w:p w14:paraId="1366E1C2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</w:t>
      </w: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public</w:t>
      </w:r>
      <w:proofErr w:type="gramEnd"/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static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void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en"/>
          <w:color w:val="6F42C1"/>
          <w:sz w:val="18"/>
          <w:szCs w:val="18"/>
        </w:rPr>
        <w:t>shutdown</w:t>
      </w:r>
      <w:r w:rsidRPr="001C1662">
        <w:rPr>
          <w:color w:val="24292E"/>
          <w:sz w:val="18"/>
          <w:szCs w:val="18"/>
        </w:rPr>
        <w:t>() {</w:t>
      </w:r>
    </w:p>
    <w:p w14:paraId="6CEF8D97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</w:t>
      </w:r>
      <w:proofErr w:type="gramStart"/>
      <w:r w:rsidRPr="001C1662">
        <w:rPr>
          <w:rStyle w:val="pl-k"/>
          <w:rFonts w:eastAsiaTheme="majorEastAsia"/>
          <w:color w:val="D73A49"/>
          <w:sz w:val="18"/>
          <w:szCs w:val="18"/>
        </w:rPr>
        <w:t>if</w:t>
      </w:r>
      <w:proofErr w:type="gramEnd"/>
      <w:r w:rsidRPr="001C1662">
        <w:rPr>
          <w:color w:val="24292E"/>
          <w:sz w:val="18"/>
          <w:szCs w:val="18"/>
        </w:rPr>
        <w:t xml:space="preserve"> (registry 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!=</w:t>
      </w:r>
      <w:r w:rsidRPr="001C1662">
        <w:rPr>
          <w:color w:val="24292E"/>
          <w:sz w:val="18"/>
          <w:szCs w:val="18"/>
        </w:rPr>
        <w:t xml:space="preserve"> </w:t>
      </w:r>
      <w:r w:rsidRPr="001C1662">
        <w:rPr>
          <w:rStyle w:val="pl-c1"/>
          <w:color w:val="005CC5"/>
          <w:sz w:val="18"/>
          <w:szCs w:val="18"/>
        </w:rPr>
        <w:t>null</w:t>
      </w:r>
      <w:r w:rsidRPr="001C1662">
        <w:rPr>
          <w:color w:val="24292E"/>
          <w:sz w:val="18"/>
          <w:szCs w:val="18"/>
        </w:rPr>
        <w:t>) {</w:t>
      </w:r>
    </w:p>
    <w:p w14:paraId="3D17C9F3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    </w:t>
      </w:r>
      <w:proofErr w:type="spellStart"/>
      <w:proofErr w:type="gramStart"/>
      <w:r w:rsidRPr="001C1662">
        <w:rPr>
          <w:rStyle w:val="pl-smi"/>
          <w:color w:val="24292E"/>
          <w:sz w:val="18"/>
          <w:szCs w:val="18"/>
        </w:rPr>
        <w:t>StandardServiceRegistryBuilder</w:t>
      </w:r>
      <w:r w:rsidRPr="001C1662">
        <w:rPr>
          <w:rStyle w:val="pl-k"/>
          <w:rFonts w:eastAsiaTheme="majorEastAsia"/>
          <w:color w:val="D73A49"/>
          <w:sz w:val="18"/>
          <w:szCs w:val="18"/>
        </w:rPr>
        <w:t>.</w:t>
      </w:r>
      <w:r w:rsidRPr="001C1662">
        <w:rPr>
          <w:color w:val="24292E"/>
          <w:sz w:val="18"/>
          <w:szCs w:val="18"/>
        </w:rPr>
        <w:t>destroy</w:t>
      </w:r>
      <w:proofErr w:type="spellEnd"/>
      <w:r w:rsidRPr="001C1662">
        <w:rPr>
          <w:color w:val="24292E"/>
          <w:sz w:val="18"/>
          <w:szCs w:val="18"/>
        </w:rPr>
        <w:t>(</w:t>
      </w:r>
      <w:proofErr w:type="gramEnd"/>
      <w:r w:rsidRPr="001C1662">
        <w:rPr>
          <w:color w:val="24292E"/>
          <w:sz w:val="18"/>
          <w:szCs w:val="18"/>
        </w:rPr>
        <w:t>registry);</w:t>
      </w:r>
    </w:p>
    <w:p w14:paraId="54AB3EED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    }</w:t>
      </w:r>
    </w:p>
    <w:p w14:paraId="4899E729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 xml:space="preserve">    }</w:t>
      </w:r>
    </w:p>
    <w:p w14:paraId="5345DA4C" w14:textId="77777777" w:rsidR="00AA05A3" w:rsidRPr="001C1662" w:rsidRDefault="00AA05A3" w:rsidP="00AA05A3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r w:rsidRPr="001C1662">
        <w:rPr>
          <w:color w:val="24292E"/>
          <w:sz w:val="18"/>
          <w:szCs w:val="18"/>
        </w:rPr>
        <w:t>}</w:t>
      </w:r>
    </w:p>
    <w:p w14:paraId="39D47D9C" w14:textId="77777777" w:rsidR="00AA05A3" w:rsidRDefault="00AA05A3" w:rsidP="00AA05A3">
      <w:pPr>
        <w:rPr>
          <w:rFonts w:ascii="Segoe UI" w:eastAsia="Times New Roman" w:hAnsi="Segoe UI" w:cs="Segoe UI"/>
          <w:b/>
          <w:color w:val="24292E"/>
        </w:rPr>
      </w:pPr>
      <w:r>
        <w:rPr>
          <w:rFonts w:ascii="Segoe UI" w:eastAsia="Times New Roman" w:hAnsi="Segoe UI" w:cs="Segoe UI"/>
          <w:b/>
          <w:color w:val="24292E"/>
        </w:rPr>
        <w:br w:type="page"/>
      </w:r>
    </w:p>
    <w:p w14:paraId="27E3A802" w14:textId="77777777" w:rsidR="00AA05A3" w:rsidRDefault="00AA05A3" w:rsidP="00AA05A3">
      <w:pPr>
        <w:shd w:val="clear" w:color="auto" w:fill="FFFFFF"/>
        <w:spacing w:before="60" w:after="0" w:line="360" w:lineRule="auto"/>
        <w:rPr>
          <w:rFonts w:ascii="Segoe UI" w:eastAsia="Times New Roman" w:hAnsi="Segoe UI" w:cs="Segoe UI"/>
          <w:b/>
          <w:color w:val="24292E"/>
        </w:rPr>
      </w:pPr>
      <w:r>
        <w:rPr>
          <w:rFonts w:ascii="Segoe UI" w:eastAsia="Times New Roman" w:hAnsi="Segoe UI" w:cs="Segoe UI"/>
          <w:b/>
          <w:color w:val="24292E"/>
        </w:rPr>
        <w:lastRenderedPageBreak/>
        <w:t>3</w:t>
      </w:r>
      <w:r w:rsidRPr="002F42A3">
        <w:rPr>
          <w:rFonts w:ascii="Segoe UI" w:eastAsia="Times New Roman" w:hAnsi="Segoe UI" w:cs="Segoe UI"/>
          <w:b/>
          <w:color w:val="24292E"/>
        </w:rPr>
        <w:t>.</w:t>
      </w:r>
      <w:r>
        <w:rPr>
          <w:rFonts w:ascii="Segoe UI" w:eastAsia="Times New Roman" w:hAnsi="Segoe UI" w:cs="Segoe UI"/>
          <w:b/>
          <w:color w:val="24292E"/>
        </w:rPr>
        <w:t>6</w:t>
      </w:r>
      <w:r w:rsidRPr="002F42A3">
        <w:rPr>
          <w:rFonts w:ascii="Segoe UI" w:eastAsia="Times New Roman" w:hAnsi="Segoe UI" w:cs="Segoe UI"/>
          <w:b/>
          <w:color w:val="24292E"/>
        </w:rPr>
        <w:t xml:space="preserve">, </w:t>
      </w:r>
      <w:r>
        <w:rPr>
          <w:rFonts w:asciiTheme="minorEastAsia" w:hAnsiTheme="minorEastAsia" w:cs="Segoe UI" w:hint="eastAsia"/>
          <w:b/>
          <w:color w:val="24292E"/>
        </w:rPr>
        <w:t>★</w:t>
      </w:r>
      <w:commentRangeStart w:id="210"/>
      <w:r w:rsidRPr="003A6A43">
        <w:rPr>
          <w:rFonts w:ascii="Segoe UI" w:hAnsi="Segoe UI" w:cs="Segoe UI"/>
          <w:b/>
          <w:color w:val="24292E"/>
        </w:rPr>
        <w:t>Implement</w:t>
      </w:r>
      <w:r>
        <w:rPr>
          <w:rFonts w:ascii="Segoe UI" w:hAnsi="Segoe UI" w:cs="Segoe UI"/>
          <w:color w:val="24292E"/>
        </w:rPr>
        <w:t xml:space="preserve"> </w:t>
      </w:r>
      <w:r w:rsidRPr="00B95604">
        <w:rPr>
          <w:rFonts w:ascii="Segoe UI" w:eastAsia="Times New Roman" w:hAnsi="Segoe UI" w:cs="Segoe UI"/>
          <w:b/>
          <w:color w:val="24292E"/>
        </w:rPr>
        <w:t>C</w:t>
      </w:r>
      <w:r>
        <w:rPr>
          <w:rFonts w:ascii="Segoe UI" w:eastAsia="Times New Roman" w:hAnsi="Segoe UI" w:cs="Segoe UI"/>
          <w:b/>
          <w:color w:val="24292E"/>
        </w:rPr>
        <w:t>RUD operations</w:t>
      </w:r>
      <w:commentRangeEnd w:id="210"/>
      <w:r w:rsidR="00F80985">
        <w:rPr>
          <w:rStyle w:val="CommentReference"/>
          <w:rFonts w:ascii="Tahoma" w:eastAsia="MS Mincho" w:hAnsi="Tahoma"/>
          <w:lang w:val="en-US"/>
        </w:rPr>
        <w:commentReference w:id="210"/>
      </w:r>
    </w:p>
    <w:p w14:paraId="63B12280" w14:textId="0B484168" w:rsidR="00AA05A3" w:rsidRPr="00395303" w:rsidRDefault="00AA05A3" w:rsidP="00AA05A3">
      <w:pPr>
        <w:shd w:val="clear" w:color="auto" w:fill="FFFFFF"/>
        <w:spacing w:before="60" w:after="0" w:line="360" w:lineRule="auto"/>
        <w:rPr>
          <w:ins w:id="211" w:author="ASUS" w:date="2020-06-24T07:59:00Z"/>
          <w:rFonts w:ascii="Segoe UI" w:hAnsi="Segoe UI" w:cs="Segoe UI"/>
          <w:color w:val="24292E"/>
          <w:shd w:val="clear" w:color="auto" w:fill="FFFFFF"/>
          <w:lang w:val="en-US"/>
        </w:rPr>
      </w:pPr>
      <w:r w:rsidRPr="002A1C6C">
        <w:rPr>
          <w:rFonts w:ascii="Segoe UI" w:hAnsi="Segoe UI" w:cs="Segoe UI"/>
          <w:color w:val="24292E"/>
          <w:shd w:val="clear" w:color="auto" w:fill="FFFFFF"/>
        </w:rPr>
        <w:t>Create a </w:t>
      </w:r>
      <w:r w:rsidRPr="006807F6">
        <w:rPr>
          <w:rFonts w:ascii="Segoe UI" w:hAnsi="Segoe UI" w:cs="Segoe UI"/>
          <w:iCs/>
          <w:color w:val="D73A49"/>
        </w:rPr>
        <w:t>StudentDao</w:t>
      </w:r>
      <w:r w:rsidRPr="002A1C6C">
        <w:rPr>
          <w:rFonts w:ascii="Segoe UI" w:hAnsi="Segoe UI" w:cs="Segoe UI"/>
          <w:color w:val="24292E"/>
          <w:shd w:val="clear" w:color="auto" w:fill="FFFFFF"/>
        </w:rPr>
        <w:t> </w:t>
      </w:r>
      <w:ins w:id="212" w:author="ASUS" w:date="2020-06-24T07:58:00Z">
        <w:r w:rsidR="00845021">
          <w:rPr>
            <w:rFonts w:ascii="Segoe UI" w:hAnsi="Segoe UI" w:cs="Segoe UI"/>
            <w:color w:val="24292E"/>
            <w:shd w:val="clear" w:color="auto" w:fill="FFFFFF"/>
            <w:lang w:val="en-US"/>
          </w:rPr>
          <w:t xml:space="preserve">interface and </w:t>
        </w:r>
        <w:r w:rsidR="00845021" w:rsidRPr="006807F6">
          <w:rPr>
            <w:rFonts w:ascii="Segoe UI" w:hAnsi="Segoe UI" w:cs="Segoe UI"/>
            <w:iCs/>
            <w:color w:val="D73A49"/>
          </w:rPr>
          <w:t>StudentDao</w:t>
        </w:r>
        <w:proofErr w:type="spellStart"/>
        <w:r w:rsidR="00845021">
          <w:rPr>
            <w:rFonts w:ascii="Segoe UI" w:hAnsi="Segoe UI" w:cs="Segoe UI"/>
            <w:iCs/>
            <w:color w:val="D73A49"/>
            <w:lang w:val="en-US"/>
          </w:rPr>
          <w:t>Impl</w:t>
        </w:r>
        <w:proofErr w:type="spellEnd"/>
        <w:r w:rsidR="00845021">
          <w:rPr>
            <w:rFonts w:ascii="Segoe UI" w:hAnsi="Segoe UI" w:cs="Segoe UI"/>
            <w:color w:val="24292E"/>
            <w:shd w:val="clear" w:color="auto" w:fill="FFFFFF"/>
            <w:lang w:val="en-US"/>
          </w:rPr>
          <w:t xml:space="preserve"> </w:t>
        </w:r>
      </w:ins>
      <w:r w:rsidRPr="002A1C6C">
        <w:rPr>
          <w:rFonts w:ascii="Segoe UI" w:hAnsi="Segoe UI" w:cs="Segoe UI"/>
          <w:color w:val="24292E"/>
          <w:shd w:val="clear" w:color="auto" w:fill="FFFFFF"/>
        </w:rPr>
        <w:t xml:space="preserve">class </w:t>
      </w:r>
      <w:del w:id="213" w:author="ASUS" w:date="2020-06-24T07:59:00Z">
        <w:r w:rsidRPr="002A1C6C" w:rsidDel="00845021">
          <w:rPr>
            <w:rFonts w:ascii="Segoe UI" w:hAnsi="Segoe UI" w:cs="Segoe UI"/>
            <w:color w:val="24292E"/>
            <w:shd w:val="clear" w:color="auto" w:fill="FFFFFF"/>
          </w:rPr>
          <w:delText>under</w:delText>
        </w:r>
      </w:del>
      <w:del w:id="214" w:author="ASUS" w:date="2020-06-24T07:40:00Z">
        <w:r w:rsidRPr="002A1C6C" w:rsidDel="00E33A3A">
          <w:rPr>
            <w:rFonts w:ascii="Segoe UI" w:hAnsi="Segoe UI" w:cs="Segoe UI"/>
            <w:i/>
            <w:iCs/>
            <w:color w:val="D73A49"/>
          </w:rPr>
          <w:delText xml:space="preserve"> </w:delText>
        </w:r>
        <w:r w:rsidRPr="006807F6" w:rsidDel="00E33A3A">
          <w:rPr>
            <w:rFonts w:ascii="Segoe UI" w:hAnsi="Segoe UI" w:cs="Segoe UI"/>
            <w:iCs/>
            <w:color w:val="D73A49"/>
          </w:rPr>
          <w:delText>hibernate.dao</w:delText>
        </w:r>
      </w:del>
      <w:del w:id="215" w:author="ASUS" w:date="2020-06-24T07:59:00Z">
        <w:r w:rsidRPr="002A1C6C" w:rsidDel="00845021">
          <w:rPr>
            <w:rFonts w:ascii="Segoe UI" w:hAnsi="Segoe UI" w:cs="Segoe UI"/>
            <w:color w:val="24292E"/>
            <w:shd w:val="clear" w:color="auto" w:fill="FFFFFF"/>
          </w:rPr>
          <w:delText xml:space="preserve"> package </w:delText>
        </w:r>
      </w:del>
      <w:r w:rsidRPr="002A1C6C">
        <w:rPr>
          <w:rFonts w:ascii="Segoe UI" w:hAnsi="Segoe UI" w:cs="Segoe UI"/>
          <w:color w:val="24292E"/>
          <w:shd w:val="clear" w:color="auto" w:fill="FFFFFF"/>
        </w:rPr>
        <w:t>as follows</w:t>
      </w:r>
      <w:del w:id="216" w:author="ASUS" w:date="2020-06-24T11:16:00Z">
        <w:r w:rsidRPr="002A1C6C" w:rsidDel="00395303">
          <w:rPr>
            <w:rFonts w:ascii="Segoe UI" w:hAnsi="Segoe UI" w:cs="Segoe UI"/>
            <w:color w:val="24292E"/>
            <w:shd w:val="clear" w:color="auto" w:fill="FFFFFF"/>
          </w:rPr>
          <w:delText>.</w:delText>
        </w:r>
      </w:del>
    </w:p>
    <w:p w14:paraId="6473466E" w14:textId="35AB2B61" w:rsidR="00D32231" w:rsidRPr="008C5658" w:rsidRDefault="00D32231">
      <w:pPr>
        <w:pStyle w:val="ListParagraph"/>
        <w:numPr>
          <w:ilvl w:val="0"/>
          <w:numId w:val="46"/>
        </w:numPr>
        <w:shd w:val="clear" w:color="auto" w:fill="FFFFFF"/>
        <w:spacing w:before="60" w:after="0" w:line="360" w:lineRule="auto"/>
        <w:ind w:left="709" w:hanging="283"/>
        <w:rPr>
          <w:ins w:id="217" w:author="ASUS" w:date="2020-06-24T07:59:00Z"/>
          <w:rFonts w:ascii="Segoe UI" w:hAnsi="Segoe UI" w:cs="Segoe UI"/>
          <w:color w:val="24292E"/>
          <w:shd w:val="clear" w:color="auto" w:fill="FFFFFF"/>
          <w:lang w:val="en-US"/>
          <w:rPrChange w:id="218" w:author="ASUS" w:date="2020-06-24T11:17:00Z">
            <w:rPr>
              <w:ins w:id="219" w:author="ASUS" w:date="2020-06-24T07:59:00Z"/>
              <w:shd w:val="clear" w:color="auto" w:fill="FFFFFF"/>
              <w:lang w:val="en-US"/>
            </w:rPr>
          </w:rPrChange>
        </w:rPr>
        <w:pPrChange w:id="220" w:author="ASUS" w:date="2020-06-24T12:04:00Z">
          <w:pPr>
            <w:shd w:val="clear" w:color="auto" w:fill="FFFFFF"/>
            <w:spacing w:before="60" w:after="0" w:line="360" w:lineRule="auto"/>
          </w:pPr>
        </w:pPrChange>
      </w:pPr>
      <w:ins w:id="221" w:author="ASUS" w:date="2020-06-24T07:59:00Z">
        <w:r w:rsidRPr="008C5658">
          <w:rPr>
            <w:rFonts w:ascii="Segoe UI" w:hAnsi="Segoe UI" w:cs="Segoe UI"/>
            <w:color w:val="24292E"/>
            <w:lang w:val="en-US"/>
            <w:rPrChange w:id="222" w:author="ASUS" w:date="2020-06-24T11:18:00Z">
              <w:rPr>
                <w:shd w:val="clear" w:color="auto" w:fill="FFFFFF"/>
                <w:lang w:val="en-US"/>
              </w:rPr>
            </w:rPrChange>
          </w:rPr>
          <w:t>Interfac</w:t>
        </w:r>
        <w:r w:rsidRPr="008C5658">
          <w:rPr>
            <w:rFonts w:ascii="Segoe UI" w:hAnsi="Segoe UI" w:cs="Segoe UI"/>
            <w:color w:val="24292E"/>
            <w:shd w:val="clear" w:color="auto" w:fill="FFFFFF"/>
            <w:lang w:val="en-US"/>
            <w:rPrChange w:id="223" w:author="ASUS" w:date="2020-06-24T11:17:00Z">
              <w:rPr>
                <w:shd w:val="clear" w:color="auto" w:fill="FFFFFF"/>
                <w:lang w:val="en-US"/>
              </w:rPr>
            </w:rPrChange>
          </w:rPr>
          <w:t>e</w:t>
        </w:r>
      </w:ins>
    </w:p>
    <w:p w14:paraId="31E287A6" w14:textId="77777777" w:rsidR="0058211F" w:rsidRPr="00C67146" w:rsidRDefault="00D32231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4" w:author="ASUS" w:date="2020-06-24T08:01:00Z"/>
          <w:rFonts w:ascii="Courier New" w:eastAsia="Times New Roman" w:hAnsi="Courier New" w:cs="Courier New"/>
          <w:color w:val="24292E"/>
          <w:sz w:val="18"/>
          <w:szCs w:val="18"/>
        </w:rPr>
      </w:pPr>
      <w:ins w:id="225" w:author="ASUS" w:date="2020-06-24T07:59:00Z">
        <w:r w:rsidRPr="001C1662">
          <w:rPr>
            <w:rFonts w:ascii="Courier New" w:eastAsia="Times New Roman" w:hAnsi="Courier New" w:cs="Courier New"/>
            <w:color w:val="D73A49"/>
            <w:sz w:val="18"/>
            <w:szCs w:val="18"/>
          </w:rPr>
          <w:t>package</w:t>
        </w:r>
        <w:r w:rsidRPr="00C67146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  <w:proofErr w:type="spellStart"/>
        <w:r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fa.trainning.dao</w:t>
        </w:r>
        <w:proofErr w:type="spellEnd"/>
        <w:r w:rsidRPr="00C67146">
          <w:rPr>
            <w:rFonts w:ascii="Courier New" w:eastAsia="Times New Roman" w:hAnsi="Courier New" w:cs="Courier New"/>
            <w:color w:val="24292E"/>
            <w:sz w:val="18"/>
            <w:szCs w:val="18"/>
          </w:rPr>
          <w:t>;</w:t>
        </w:r>
      </w:ins>
    </w:p>
    <w:p w14:paraId="758F5448" w14:textId="5A0FF979" w:rsidR="00D32231" w:rsidRPr="00C67146" w:rsidRDefault="00D32231" w:rsidP="00D32231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6" w:author="ASUS" w:date="2020-06-24T07:59:00Z"/>
          <w:rFonts w:ascii="Courier New" w:eastAsia="Times New Roman" w:hAnsi="Courier New" w:cs="Courier New"/>
          <w:color w:val="24292E"/>
          <w:sz w:val="18"/>
          <w:szCs w:val="18"/>
        </w:rPr>
      </w:pPr>
    </w:p>
    <w:p w14:paraId="16A15495" w14:textId="77777777" w:rsidR="00D32231" w:rsidRPr="00C67146" w:rsidRDefault="00D32231" w:rsidP="00D32231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7" w:author="ASUS" w:date="2020-06-24T07:59:00Z"/>
          <w:rFonts w:ascii="Courier New" w:eastAsia="Times New Roman" w:hAnsi="Courier New" w:cs="Courier New"/>
          <w:color w:val="24292E"/>
          <w:sz w:val="18"/>
          <w:szCs w:val="18"/>
        </w:rPr>
      </w:pPr>
    </w:p>
    <w:p w14:paraId="4636865C" w14:textId="01B3A308" w:rsidR="00D32231" w:rsidRPr="00C67146" w:rsidRDefault="00D32231" w:rsidP="00D32231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8" w:author="ASUS" w:date="2020-06-24T07:59:00Z"/>
          <w:rFonts w:ascii="Courier New" w:eastAsia="Times New Roman" w:hAnsi="Courier New" w:cs="Courier New"/>
          <w:color w:val="24292E"/>
          <w:sz w:val="18"/>
          <w:szCs w:val="18"/>
        </w:rPr>
      </w:pPr>
      <w:ins w:id="229" w:author="ASUS" w:date="2020-06-24T07:59:00Z">
        <w:r w:rsidRPr="001C1662">
          <w:rPr>
            <w:rFonts w:ascii="Courier New" w:eastAsia="Times New Roman" w:hAnsi="Courier New" w:cs="Courier New"/>
            <w:color w:val="D73A49"/>
            <w:sz w:val="18"/>
            <w:szCs w:val="18"/>
          </w:rPr>
          <w:t>import</w:t>
        </w:r>
        <w:r w:rsidRPr="00C67146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</w:ins>
      <w:proofErr w:type="spellStart"/>
      <w:ins w:id="230" w:author="ASUS" w:date="2020-06-24T11:19:00Z">
        <w:r w:rsidR="00A968CE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fa.trainning.entities</w:t>
        </w:r>
      </w:ins>
      <w:proofErr w:type="spellEnd"/>
      <w:ins w:id="231" w:author="ASUS" w:date="2020-06-24T07:59:00Z">
        <w:r w:rsidRPr="001C1662">
          <w:rPr>
            <w:rFonts w:ascii="Courier New" w:eastAsia="Times New Roman" w:hAnsi="Courier New" w:cs="Courier New"/>
            <w:color w:val="24292E"/>
            <w:sz w:val="18"/>
            <w:szCs w:val="18"/>
          </w:rPr>
          <w:t>.Student</w:t>
        </w:r>
        <w:r w:rsidRPr="00C67146">
          <w:rPr>
            <w:rFonts w:ascii="Courier New" w:eastAsia="Times New Roman" w:hAnsi="Courier New" w:cs="Courier New"/>
            <w:color w:val="24292E"/>
            <w:sz w:val="18"/>
            <w:szCs w:val="18"/>
          </w:rPr>
          <w:t>;</w:t>
        </w:r>
      </w:ins>
    </w:p>
    <w:p w14:paraId="34CD5409" w14:textId="77777777" w:rsidR="00D32231" w:rsidRPr="00C67146" w:rsidRDefault="00D32231" w:rsidP="00D32231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2" w:author="ASUS" w:date="2020-06-24T07:59:00Z"/>
          <w:rFonts w:ascii="Courier New" w:eastAsia="Times New Roman" w:hAnsi="Courier New" w:cs="Courier New"/>
          <w:color w:val="24292E"/>
          <w:sz w:val="18"/>
          <w:szCs w:val="18"/>
        </w:rPr>
      </w:pPr>
    </w:p>
    <w:p w14:paraId="5DECC169" w14:textId="46854B3F" w:rsidR="00D32231" w:rsidRPr="00C70040" w:rsidRDefault="00D3223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ins w:id="233" w:author="ASUS" w:date="2020-06-24T07:59:00Z"/>
          <w:color w:val="24292E"/>
          <w:sz w:val="18"/>
          <w:szCs w:val="18"/>
        </w:rPr>
        <w:pPrChange w:id="234" w:author="ASUS" w:date="2020-06-24T11:07:00Z">
          <w:pPr>
            <w:pBdr>
              <w:top w:val="single" w:sz="6" w:space="12" w:color="3D85C6"/>
              <w:left w:val="single" w:sz="6" w:space="12" w:color="3D85C6"/>
              <w:bottom w:val="single" w:sz="6" w:space="12" w:color="3D85C6"/>
              <w:right w:val="single" w:sz="6" w:space="12" w:color="3D85C6"/>
            </w:pBdr>
            <w:shd w:val="clear" w:color="auto" w:fill="F6F8FA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proofErr w:type="gramStart"/>
      <w:ins w:id="235" w:author="ASUS" w:date="2020-06-24T07:59:00Z">
        <w:r w:rsidRPr="001C1662">
          <w:rPr>
            <w:color w:val="D73A49"/>
            <w:sz w:val="18"/>
            <w:szCs w:val="18"/>
          </w:rPr>
          <w:t>public</w:t>
        </w:r>
        <w:proofErr w:type="gramEnd"/>
        <w:r w:rsidRPr="00C67146">
          <w:rPr>
            <w:color w:val="24292E"/>
            <w:sz w:val="18"/>
            <w:szCs w:val="18"/>
          </w:rPr>
          <w:t xml:space="preserve"> </w:t>
        </w:r>
      </w:ins>
      <w:ins w:id="236" w:author="ASUS" w:date="2020-06-24T08:01:00Z">
        <w:r w:rsidR="0058211F">
          <w:rPr>
            <w:color w:val="D73A49"/>
            <w:sz w:val="18"/>
            <w:szCs w:val="18"/>
          </w:rPr>
          <w:t>interface</w:t>
        </w:r>
      </w:ins>
      <w:ins w:id="237" w:author="ASUS" w:date="2020-06-24T07:59:00Z">
        <w:r w:rsidRPr="00C67146">
          <w:rPr>
            <w:color w:val="24292E"/>
            <w:sz w:val="18"/>
            <w:szCs w:val="18"/>
          </w:rPr>
          <w:t xml:space="preserve"> </w:t>
        </w:r>
        <w:proofErr w:type="spellStart"/>
        <w:r w:rsidRPr="001C1662">
          <w:rPr>
            <w:color w:val="6F42C1"/>
            <w:sz w:val="18"/>
            <w:szCs w:val="18"/>
          </w:rPr>
          <w:t>StudentDao</w:t>
        </w:r>
        <w:proofErr w:type="spellEnd"/>
        <w:r w:rsidRPr="00C67146">
          <w:rPr>
            <w:color w:val="24292E"/>
            <w:sz w:val="18"/>
            <w:szCs w:val="18"/>
          </w:rPr>
          <w:t xml:space="preserve"> {</w:t>
        </w:r>
      </w:ins>
    </w:p>
    <w:p w14:paraId="42739E15" w14:textId="06D6FF06" w:rsidR="00D32231" w:rsidRPr="00BD4497" w:rsidRDefault="00D32231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8" w:author="ASUS" w:date="2020-06-24T08:02:00Z"/>
          <w:rFonts w:ascii="Courier New" w:eastAsia="Times New Roman" w:hAnsi="Courier New" w:cs="Courier New"/>
          <w:color w:val="24292E"/>
          <w:sz w:val="18"/>
          <w:szCs w:val="18"/>
          <w:lang w:val="en-US"/>
          <w:rPrChange w:id="239" w:author="ASUS" w:date="2020-06-24T11:07:00Z">
            <w:rPr>
              <w:ins w:id="240" w:author="ASUS" w:date="2020-06-24T08:02:00Z"/>
              <w:rFonts w:ascii="Courier New" w:eastAsia="Times New Roman" w:hAnsi="Courier New" w:cs="Courier New"/>
              <w:b/>
              <w:color w:val="24292E"/>
              <w:sz w:val="18"/>
              <w:szCs w:val="18"/>
              <w:lang w:val="en-US"/>
            </w:rPr>
          </w:rPrChange>
        </w:rPr>
      </w:pPr>
      <w:ins w:id="241" w:author="ASUS" w:date="2020-06-24T07:59:00Z">
        <w:r w:rsidRPr="00C67146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</w:t>
        </w:r>
      </w:ins>
      <w:ins w:id="242" w:author="ASUS" w:date="2020-06-24T08:01:00Z">
        <w:r w:rsidR="00F61DD7" w:rsidRPr="00BD4497">
          <w:rPr>
            <w:rFonts w:ascii="Courier New" w:eastAsia="Times New Roman" w:hAnsi="Courier New" w:cs="Courier New"/>
            <w:color w:val="D73A49"/>
            <w:sz w:val="18"/>
            <w:szCs w:val="18"/>
            <w:rPrChange w:id="243" w:author="ASUS" w:date="2020-06-24T11:07:00Z">
              <w:rPr>
                <w:rFonts w:ascii="Courier New" w:eastAsia="Times New Roman" w:hAnsi="Courier New" w:cs="Courier New"/>
                <w:b/>
                <w:color w:val="D73A49"/>
                <w:sz w:val="18"/>
                <w:szCs w:val="18"/>
              </w:rPr>
            </w:rPrChange>
          </w:rPr>
          <w:t>public</w:t>
        </w:r>
        <w:r w:rsidR="00F61DD7"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244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</w:rPr>
            </w:rPrChange>
          </w:rPr>
          <w:t xml:space="preserve"> </w:t>
        </w:r>
        <w:r w:rsidR="00F61DD7" w:rsidRPr="00BD4497">
          <w:rPr>
            <w:rFonts w:ascii="Courier New" w:eastAsia="Times New Roman" w:hAnsi="Courier New" w:cs="Courier New"/>
            <w:color w:val="D73A49"/>
            <w:sz w:val="18"/>
            <w:szCs w:val="18"/>
            <w:rPrChange w:id="245" w:author="ASUS" w:date="2020-06-24T11:07:00Z">
              <w:rPr>
                <w:rFonts w:ascii="Courier New" w:eastAsia="Times New Roman" w:hAnsi="Courier New" w:cs="Courier New"/>
                <w:b/>
                <w:color w:val="D73A49"/>
                <w:sz w:val="18"/>
                <w:szCs w:val="18"/>
              </w:rPr>
            </w:rPrChange>
          </w:rPr>
          <w:t>void</w:t>
        </w:r>
        <w:r w:rsidR="00F61DD7"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246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</w:rPr>
            </w:rPrChange>
          </w:rPr>
          <w:t xml:space="preserve"> </w:t>
        </w:r>
        <w:r w:rsidR="00F61DD7" w:rsidRPr="00BD4497">
          <w:rPr>
            <w:rFonts w:ascii="Courier New" w:eastAsia="Times New Roman" w:hAnsi="Courier New" w:cs="Courier New"/>
            <w:color w:val="6F42C1"/>
            <w:sz w:val="18"/>
            <w:szCs w:val="18"/>
            <w:rPrChange w:id="247" w:author="ASUS" w:date="2020-06-24T11:07:00Z">
              <w:rPr>
                <w:rFonts w:ascii="Courier New" w:eastAsia="Times New Roman" w:hAnsi="Courier New" w:cs="Courier New"/>
                <w:b/>
                <w:color w:val="6F42C1"/>
                <w:sz w:val="18"/>
                <w:szCs w:val="18"/>
              </w:rPr>
            </w:rPrChange>
          </w:rPr>
          <w:t>saveStudent</w:t>
        </w:r>
        <w:r w:rsidR="00F61DD7"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248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</w:rPr>
            </w:rPrChange>
          </w:rPr>
          <w:t xml:space="preserve">(Student </w:t>
        </w:r>
        <w:r w:rsidR="00F61DD7" w:rsidRPr="00BD4497">
          <w:rPr>
            <w:rFonts w:ascii="Courier New" w:eastAsia="Times New Roman" w:hAnsi="Courier New" w:cs="Courier New"/>
            <w:color w:val="E36209"/>
            <w:sz w:val="18"/>
            <w:szCs w:val="18"/>
            <w:rPrChange w:id="249" w:author="ASUS" w:date="2020-06-24T11:07:00Z">
              <w:rPr>
                <w:rFonts w:ascii="Courier New" w:eastAsia="Times New Roman" w:hAnsi="Courier New" w:cs="Courier New"/>
                <w:b/>
                <w:color w:val="E36209"/>
                <w:sz w:val="18"/>
                <w:szCs w:val="18"/>
              </w:rPr>
            </w:rPrChange>
          </w:rPr>
          <w:t>student</w:t>
        </w:r>
        <w:r w:rsidR="00F61DD7"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250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</w:rPr>
            </w:rPrChange>
          </w:rPr>
          <w:t>)</w:t>
        </w:r>
        <w:r w:rsidR="00F61DD7" w:rsidRPr="00BD4497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  <w:rPrChange w:id="251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  <w:lang w:val="en-US"/>
              </w:rPr>
            </w:rPrChange>
          </w:rPr>
          <w:t>;</w:t>
        </w:r>
      </w:ins>
    </w:p>
    <w:p w14:paraId="207E08F3" w14:textId="5953A10B" w:rsidR="00F61DD7" w:rsidRPr="00BD4497" w:rsidRDefault="00F61DD7" w:rsidP="00F61DD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2" w:author="ASUS" w:date="2020-06-24T08:02:00Z"/>
          <w:rFonts w:ascii="Courier New" w:eastAsia="Times New Roman" w:hAnsi="Courier New" w:cs="Courier New"/>
          <w:color w:val="24292E"/>
          <w:sz w:val="18"/>
          <w:szCs w:val="18"/>
          <w:lang w:val="en-US"/>
        </w:rPr>
      </w:pPr>
      <w:ins w:id="253" w:author="ASUS" w:date="2020-06-24T08:02:00Z">
        <w:r w:rsidRPr="00BD4497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</w:t>
        </w:r>
        <w:r w:rsidRPr="00BD4497">
          <w:rPr>
            <w:rFonts w:ascii="Courier New" w:eastAsia="Times New Roman" w:hAnsi="Courier New" w:cs="Courier New"/>
            <w:color w:val="D73A49"/>
            <w:sz w:val="18"/>
            <w:szCs w:val="18"/>
            <w:rPrChange w:id="254" w:author="ASUS" w:date="2020-06-24T11:07:00Z">
              <w:rPr>
                <w:rFonts w:ascii="Courier New" w:eastAsia="Times New Roman" w:hAnsi="Courier New" w:cs="Courier New"/>
                <w:b/>
                <w:color w:val="D73A49"/>
                <w:sz w:val="18"/>
                <w:szCs w:val="18"/>
              </w:rPr>
            </w:rPrChange>
          </w:rPr>
          <w:t>public</w:t>
        </w:r>
        <w:r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255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</w:rPr>
            </w:rPrChange>
          </w:rPr>
          <w:t xml:space="preserve"> </w:t>
        </w:r>
        <w:r w:rsidRPr="00BD4497">
          <w:rPr>
            <w:rFonts w:ascii="Courier New" w:eastAsia="Times New Roman" w:hAnsi="Courier New" w:cs="Courier New"/>
            <w:color w:val="D73A49"/>
            <w:sz w:val="18"/>
            <w:szCs w:val="18"/>
            <w:rPrChange w:id="256" w:author="ASUS" w:date="2020-06-24T11:07:00Z">
              <w:rPr>
                <w:rFonts w:ascii="Courier New" w:eastAsia="Times New Roman" w:hAnsi="Courier New" w:cs="Courier New"/>
                <w:b/>
                <w:color w:val="D73A49"/>
                <w:sz w:val="18"/>
                <w:szCs w:val="18"/>
              </w:rPr>
            </w:rPrChange>
          </w:rPr>
          <w:t>Student</w:t>
        </w:r>
        <w:r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257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</w:rPr>
            </w:rPrChange>
          </w:rPr>
          <w:t xml:space="preserve"> </w:t>
        </w:r>
        <w:r w:rsidRPr="00BD4497">
          <w:rPr>
            <w:rFonts w:ascii="Courier New" w:eastAsia="Times New Roman" w:hAnsi="Courier New" w:cs="Courier New"/>
            <w:color w:val="6F42C1"/>
            <w:sz w:val="18"/>
            <w:szCs w:val="18"/>
            <w:rPrChange w:id="258" w:author="ASUS" w:date="2020-06-24T11:07:00Z">
              <w:rPr>
                <w:rFonts w:ascii="Courier New" w:eastAsia="Times New Roman" w:hAnsi="Courier New" w:cs="Courier New"/>
                <w:b/>
                <w:color w:val="6F42C1"/>
                <w:sz w:val="18"/>
                <w:szCs w:val="18"/>
              </w:rPr>
            </w:rPrChange>
          </w:rPr>
          <w:t>getStudent</w:t>
        </w:r>
        <w:r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259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</w:rPr>
            </w:rPrChange>
          </w:rPr>
          <w:t>(</w:t>
        </w:r>
        <w:r w:rsidRPr="00BD4497">
          <w:rPr>
            <w:rFonts w:ascii="Courier New" w:eastAsia="Times New Roman" w:hAnsi="Courier New" w:cs="Courier New"/>
            <w:color w:val="D73A49"/>
            <w:sz w:val="18"/>
            <w:szCs w:val="18"/>
            <w:rPrChange w:id="260" w:author="ASUS" w:date="2020-06-24T11:07:00Z">
              <w:rPr>
                <w:rFonts w:ascii="Courier New" w:eastAsia="Times New Roman" w:hAnsi="Courier New" w:cs="Courier New"/>
                <w:b/>
                <w:color w:val="D73A49"/>
                <w:sz w:val="18"/>
                <w:szCs w:val="18"/>
              </w:rPr>
            </w:rPrChange>
          </w:rPr>
          <w:t>int</w:t>
        </w:r>
        <w:r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261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</w:rPr>
            </w:rPrChange>
          </w:rPr>
          <w:t xml:space="preserve"> </w:t>
        </w:r>
        <w:r w:rsidRPr="00BD4497">
          <w:rPr>
            <w:rFonts w:ascii="Courier New" w:eastAsia="Times New Roman" w:hAnsi="Courier New" w:cs="Courier New"/>
            <w:color w:val="E36209"/>
            <w:sz w:val="18"/>
            <w:szCs w:val="18"/>
            <w:rPrChange w:id="262" w:author="ASUS" w:date="2020-06-24T11:07:00Z">
              <w:rPr>
                <w:rFonts w:ascii="Courier New" w:eastAsia="Times New Roman" w:hAnsi="Courier New" w:cs="Courier New"/>
                <w:b/>
                <w:color w:val="E36209"/>
                <w:sz w:val="18"/>
                <w:szCs w:val="18"/>
              </w:rPr>
            </w:rPrChange>
          </w:rPr>
          <w:t>id</w:t>
        </w:r>
        <w:r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263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</w:rPr>
            </w:rPrChange>
          </w:rPr>
          <w:t>)</w:t>
        </w:r>
        <w:r w:rsidRPr="00BD4497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  <w:rPrChange w:id="264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  <w:lang w:val="en-US"/>
              </w:rPr>
            </w:rPrChange>
          </w:rPr>
          <w:t>;</w:t>
        </w:r>
      </w:ins>
    </w:p>
    <w:p w14:paraId="1E2A163D" w14:textId="676F4929" w:rsidR="00F61DD7" w:rsidRPr="00BD4497" w:rsidRDefault="00F61DD7" w:rsidP="00F61DD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5" w:author="ASUS" w:date="2020-06-24T08:02:00Z"/>
          <w:rFonts w:ascii="Courier New" w:eastAsia="Times New Roman" w:hAnsi="Courier New" w:cs="Courier New"/>
          <w:color w:val="24292E"/>
          <w:sz w:val="18"/>
          <w:szCs w:val="18"/>
          <w:lang w:val="en-US"/>
        </w:rPr>
      </w:pPr>
      <w:ins w:id="266" w:author="ASUS" w:date="2020-06-24T08:02:00Z">
        <w:r w:rsidRPr="00BD4497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</w:t>
        </w:r>
        <w:r w:rsidR="001F53BE" w:rsidRPr="00BD4497">
          <w:rPr>
            <w:rFonts w:ascii="Courier New" w:eastAsia="Times New Roman" w:hAnsi="Courier New" w:cs="Courier New"/>
            <w:color w:val="D73A49"/>
            <w:sz w:val="18"/>
            <w:szCs w:val="18"/>
            <w:rPrChange w:id="267" w:author="ASUS" w:date="2020-06-24T11:07:00Z">
              <w:rPr>
                <w:rFonts w:ascii="Courier New" w:eastAsia="Times New Roman" w:hAnsi="Courier New" w:cs="Courier New"/>
                <w:b/>
                <w:color w:val="D73A49"/>
                <w:sz w:val="18"/>
                <w:szCs w:val="18"/>
              </w:rPr>
            </w:rPrChange>
          </w:rPr>
          <w:t>public</w:t>
        </w:r>
        <w:r w:rsidR="001F53BE"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268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</w:rPr>
            </w:rPrChange>
          </w:rPr>
          <w:t xml:space="preserve"> </w:t>
        </w:r>
        <w:r w:rsidR="001F53BE" w:rsidRPr="00BD4497">
          <w:rPr>
            <w:rFonts w:ascii="Courier New" w:eastAsia="Times New Roman" w:hAnsi="Courier New" w:cs="Courier New"/>
            <w:color w:val="D73A49"/>
            <w:sz w:val="18"/>
            <w:szCs w:val="18"/>
            <w:rPrChange w:id="269" w:author="ASUS" w:date="2020-06-24T11:07:00Z">
              <w:rPr>
                <w:rFonts w:ascii="Courier New" w:eastAsia="Times New Roman" w:hAnsi="Courier New" w:cs="Courier New"/>
                <w:b/>
                <w:color w:val="D73A49"/>
                <w:sz w:val="18"/>
                <w:szCs w:val="18"/>
              </w:rPr>
            </w:rPrChange>
          </w:rPr>
          <w:t>Student</w:t>
        </w:r>
        <w:r w:rsidR="001F53BE"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270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</w:rPr>
            </w:rPrChange>
          </w:rPr>
          <w:t xml:space="preserve"> </w:t>
        </w:r>
        <w:r w:rsidR="001F53BE" w:rsidRPr="00BD4497">
          <w:rPr>
            <w:rFonts w:ascii="Courier New" w:eastAsia="Times New Roman" w:hAnsi="Courier New" w:cs="Courier New"/>
            <w:color w:val="6F42C1"/>
            <w:sz w:val="18"/>
            <w:szCs w:val="18"/>
            <w:rPrChange w:id="271" w:author="ASUS" w:date="2020-06-24T11:07:00Z">
              <w:rPr>
                <w:rFonts w:ascii="Courier New" w:eastAsia="Times New Roman" w:hAnsi="Courier New" w:cs="Courier New"/>
                <w:b/>
                <w:color w:val="6F42C1"/>
                <w:sz w:val="18"/>
                <w:szCs w:val="18"/>
              </w:rPr>
            </w:rPrChange>
          </w:rPr>
          <w:t>loadStudent</w:t>
        </w:r>
        <w:r w:rsidR="001F53BE"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272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</w:rPr>
            </w:rPrChange>
          </w:rPr>
          <w:t>(</w:t>
        </w:r>
        <w:r w:rsidR="001F53BE" w:rsidRPr="00BD4497">
          <w:rPr>
            <w:rFonts w:ascii="Courier New" w:eastAsia="Times New Roman" w:hAnsi="Courier New" w:cs="Courier New"/>
            <w:color w:val="D73A49"/>
            <w:sz w:val="18"/>
            <w:szCs w:val="18"/>
            <w:rPrChange w:id="273" w:author="ASUS" w:date="2020-06-24T11:07:00Z">
              <w:rPr>
                <w:rFonts w:ascii="Courier New" w:eastAsia="Times New Roman" w:hAnsi="Courier New" w:cs="Courier New"/>
                <w:b/>
                <w:color w:val="D73A49"/>
                <w:sz w:val="18"/>
                <w:szCs w:val="18"/>
              </w:rPr>
            </w:rPrChange>
          </w:rPr>
          <w:t>int</w:t>
        </w:r>
        <w:r w:rsidR="001F53BE"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274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</w:rPr>
            </w:rPrChange>
          </w:rPr>
          <w:t xml:space="preserve"> </w:t>
        </w:r>
        <w:r w:rsidR="001F53BE" w:rsidRPr="00BD4497">
          <w:rPr>
            <w:rFonts w:ascii="Courier New" w:eastAsia="Times New Roman" w:hAnsi="Courier New" w:cs="Courier New"/>
            <w:color w:val="E36209"/>
            <w:sz w:val="18"/>
            <w:szCs w:val="18"/>
            <w:rPrChange w:id="275" w:author="ASUS" w:date="2020-06-24T11:07:00Z">
              <w:rPr>
                <w:rFonts w:ascii="Courier New" w:eastAsia="Times New Roman" w:hAnsi="Courier New" w:cs="Courier New"/>
                <w:b/>
                <w:color w:val="E36209"/>
                <w:sz w:val="18"/>
                <w:szCs w:val="18"/>
              </w:rPr>
            </w:rPrChange>
          </w:rPr>
          <w:t>id</w:t>
        </w:r>
        <w:r w:rsidR="001F53BE"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276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</w:rPr>
            </w:rPrChange>
          </w:rPr>
          <w:t>)</w:t>
        </w:r>
        <w:r w:rsidRPr="00BD4497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  <w:rPrChange w:id="277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  <w:lang w:val="en-US"/>
              </w:rPr>
            </w:rPrChange>
          </w:rPr>
          <w:t>;</w:t>
        </w:r>
      </w:ins>
    </w:p>
    <w:p w14:paraId="4FA3F255" w14:textId="48FA0FE2" w:rsidR="00F61DD7" w:rsidRPr="00BD4497" w:rsidRDefault="00F61DD7" w:rsidP="00F61DD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8" w:author="ASUS" w:date="2020-06-24T08:02:00Z"/>
          <w:rFonts w:ascii="Courier New" w:eastAsia="Times New Roman" w:hAnsi="Courier New" w:cs="Courier New"/>
          <w:color w:val="24292E"/>
          <w:sz w:val="18"/>
          <w:szCs w:val="18"/>
          <w:lang w:val="en-US"/>
        </w:rPr>
      </w:pPr>
      <w:ins w:id="279" w:author="ASUS" w:date="2020-06-24T08:02:00Z">
        <w:r w:rsidRPr="00BD4497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</w:t>
        </w:r>
        <w:r w:rsidR="001F53BE" w:rsidRPr="00BD4497">
          <w:rPr>
            <w:rFonts w:ascii="Courier New" w:eastAsia="Times New Roman" w:hAnsi="Courier New" w:cs="Courier New"/>
            <w:color w:val="D73A49"/>
            <w:sz w:val="18"/>
            <w:szCs w:val="18"/>
            <w:rPrChange w:id="280" w:author="ASUS" w:date="2020-06-24T11:07:00Z">
              <w:rPr>
                <w:rFonts w:ascii="Courier New" w:eastAsia="Times New Roman" w:hAnsi="Courier New" w:cs="Courier New"/>
                <w:b/>
                <w:color w:val="D73A49"/>
                <w:sz w:val="18"/>
                <w:szCs w:val="18"/>
              </w:rPr>
            </w:rPrChange>
          </w:rPr>
          <w:t>public</w:t>
        </w:r>
        <w:r w:rsidR="001F53BE"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281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</w:rPr>
            </w:rPrChange>
          </w:rPr>
          <w:t xml:space="preserve"> </w:t>
        </w:r>
        <w:r w:rsidR="001F53BE" w:rsidRPr="00BD4497">
          <w:rPr>
            <w:rFonts w:ascii="Courier New" w:eastAsia="Times New Roman" w:hAnsi="Courier New" w:cs="Courier New"/>
            <w:color w:val="D73A49"/>
            <w:sz w:val="18"/>
            <w:szCs w:val="18"/>
            <w:rPrChange w:id="282" w:author="ASUS" w:date="2020-06-24T11:07:00Z">
              <w:rPr>
                <w:rFonts w:ascii="Courier New" w:eastAsia="Times New Roman" w:hAnsi="Courier New" w:cs="Courier New"/>
                <w:b/>
                <w:color w:val="D73A49"/>
                <w:sz w:val="18"/>
                <w:szCs w:val="18"/>
              </w:rPr>
            </w:rPrChange>
          </w:rPr>
          <w:t>Student</w:t>
        </w:r>
        <w:r w:rsidR="001F53BE"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283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</w:rPr>
            </w:rPrChange>
          </w:rPr>
          <w:t xml:space="preserve"> </w:t>
        </w:r>
        <w:r w:rsidR="001F53BE" w:rsidRPr="00BD4497">
          <w:rPr>
            <w:rFonts w:ascii="Courier New" w:eastAsia="Times New Roman" w:hAnsi="Courier New" w:cs="Courier New"/>
            <w:color w:val="6F42C1"/>
            <w:sz w:val="18"/>
            <w:szCs w:val="18"/>
            <w:rPrChange w:id="284" w:author="ASUS" w:date="2020-06-24T11:07:00Z">
              <w:rPr>
                <w:rFonts w:ascii="Courier New" w:eastAsia="Times New Roman" w:hAnsi="Courier New" w:cs="Courier New"/>
                <w:b/>
                <w:color w:val="6F42C1"/>
                <w:sz w:val="18"/>
                <w:szCs w:val="18"/>
              </w:rPr>
            </w:rPrChange>
          </w:rPr>
          <w:t>getStudent</w:t>
        </w:r>
      </w:ins>
      <w:ins w:id="285" w:author="ASUS" w:date="2020-06-24T13:06:00Z">
        <w:r w:rsidR="00802D6E">
          <w:rPr>
            <w:rFonts w:ascii="Courier New" w:eastAsia="Times New Roman" w:hAnsi="Courier New" w:cs="Courier New"/>
            <w:color w:val="6F42C1"/>
            <w:sz w:val="18"/>
            <w:szCs w:val="18"/>
          </w:rPr>
          <w:t>UsingNamedQuery</w:t>
        </w:r>
      </w:ins>
      <w:ins w:id="286" w:author="ASUS" w:date="2020-06-24T08:02:00Z">
        <w:r w:rsidR="001F53BE"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287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</w:rPr>
            </w:rPrChange>
          </w:rPr>
          <w:t>(</w:t>
        </w:r>
        <w:r w:rsidR="001F53BE" w:rsidRPr="00BD4497">
          <w:rPr>
            <w:rFonts w:ascii="Courier New" w:eastAsia="Times New Roman" w:hAnsi="Courier New" w:cs="Courier New"/>
            <w:color w:val="D73A49"/>
            <w:sz w:val="18"/>
            <w:szCs w:val="18"/>
            <w:rPrChange w:id="288" w:author="ASUS" w:date="2020-06-24T11:07:00Z">
              <w:rPr>
                <w:rFonts w:ascii="Courier New" w:eastAsia="Times New Roman" w:hAnsi="Courier New" w:cs="Courier New"/>
                <w:b/>
                <w:color w:val="D73A49"/>
                <w:sz w:val="18"/>
                <w:szCs w:val="18"/>
              </w:rPr>
            </w:rPrChange>
          </w:rPr>
          <w:t>int</w:t>
        </w:r>
        <w:r w:rsidR="001F53BE"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289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</w:rPr>
            </w:rPrChange>
          </w:rPr>
          <w:t xml:space="preserve"> </w:t>
        </w:r>
        <w:r w:rsidR="001F53BE" w:rsidRPr="00BD4497">
          <w:rPr>
            <w:rFonts w:ascii="Courier New" w:eastAsia="Times New Roman" w:hAnsi="Courier New" w:cs="Courier New"/>
            <w:color w:val="E36209"/>
            <w:sz w:val="18"/>
            <w:szCs w:val="18"/>
            <w:rPrChange w:id="290" w:author="ASUS" w:date="2020-06-24T11:07:00Z">
              <w:rPr>
                <w:rFonts w:ascii="Courier New" w:eastAsia="Times New Roman" w:hAnsi="Courier New" w:cs="Courier New"/>
                <w:b/>
                <w:color w:val="E36209"/>
                <w:sz w:val="18"/>
                <w:szCs w:val="18"/>
              </w:rPr>
            </w:rPrChange>
          </w:rPr>
          <w:t>id</w:t>
        </w:r>
        <w:r w:rsidR="001F53BE"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291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</w:rPr>
            </w:rPrChange>
          </w:rPr>
          <w:t>)</w:t>
        </w:r>
        <w:r w:rsidRPr="00BD4497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  <w:rPrChange w:id="292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  <w:lang w:val="en-US"/>
              </w:rPr>
            </w:rPrChange>
          </w:rPr>
          <w:t>;</w:t>
        </w:r>
      </w:ins>
    </w:p>
    <w:p w14:paraId="5F948E5A" w14:textId="3C2371CD" w:rsidR="00F61DD7" w:rsidRPr="00BD4497" w:rsidRDefault="00F61DD7" w:rsidP="00F61DD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3" w:author="ASUS" w:date="2020-06-24T08:02:00Z"/>
          <w:rFonts w:ascii="Courier New" w:eastAsia="Times New Roman" w:hAnsi="Courier New" w:cs="Courier New"/>
          <w:color w:val="24292E"/>
          <w:sz w:val="18"/>
          <w:szCs w:val="18"/>
          <w:rPrChange w:id="294" w:author="ASUS" w:date="2020-06-24T11:07:00Z">
            <w:rPr>
              <w:ins w:id="295" w:author="ASUS" w:date="2020-06-24T08:02:00Z"/>
              <w:rFonts w:ascii="Courier New" w:eastAsia="Times New Roman" w:hAnsi="Courier New" w:cs="Courier New"/>
              <w:color w:val="24292E"/>
              <w:sz w:val="18"/>
              <w:szCs w:val="18"/>
              <w:lang w:val="en-US"/>
            </w:rPr>
          </w:rPrChange>
        </w:rPr>
      </w:pPr>
      <w:ins w:id="296" w:author="ASUS" w:date="2020-06-24T08:02:00Z">
        <w:r w:rsidRPr="00BD4497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</w:t>
        </w:r>
      </w:ins>
      <w:ins w:id="297" w:author="ASUS" w:date="2020-06-24T08:03:00Z">
        <w:r w:rsidR="009355E6" w:rsidRPr="00BD4497">
          <w:rPr>
            <w:rFonts w:ascii="Courier New" w:eastAsia="Times New Roman" w:hAnsi="Courier New" w:cs="Courier New"/>
            <w:color w:val="D73A49"/>
            <w:sz w:val="18"/>
            <w:szCs w:val="18"/>
            <w:rPrChange w:id="298" w:author="ASUS" w:date="2020-06-24T11:07:00Z">
              <w:rPr>
                <w:b/>
                <w:color w:val="D73A49"/>
                <w:sz w:val="18"/>
                <w:szCs w:val="18"/>
              </w:rPr>
            </w:rPrChange>
          </w:rPr>
          <w:t>public void</w:t>
        </w:r>
        <w:r w:rsidR="009355E6" w:rsidRPr="00BD4497">
          <w:rPr>
            <w:color w:val="24292E"/>
            <w:sz w:val="18"/>
            <w:szCs w:val="18"/>
            <w:rPrChange w:id="299" w:author="ASUS" w:date="2020-06-24T11:07:00Z">
              <w:rPr>
                <w:b/>
                <w:color w:val="24292E"/>
                <w:sz w:val="18"/>
                <w:szCs w:val="18"/>
              </w:rPr>
            </w:rPrChange>
          </w:rPr>
          <w:t xml:space="preserve"> </w:t>
        </w:r>
        <w:r w:rsidR="009355E6" w:rsidRPr="00BD4497">
          <w:rPr>
            <w:rFonts w:ascii="Courier New" w:eastAsia="Times New Roman" w:hAnsi="Courier New" w:cs="Courier New"/>
            <w:color w:val="6F42C1"/>
            <w:sz w:val="18"/>
            <w:szCs w:val="18"/>
            <w:rPrChange w:id="300" w:author="ASUS" w:date="2020-06-24T11:07:00Z">
              <w:rPr>
                <w:b/>
                <w:color w:val="6F42C1"/>
                <w:sz w:val="18"/>
                <w:szCs w:val="18"/>
              </w:rPr>
            </w:rPrChange>
          </w:rPr>
          <w:t>saveOrUpdateStudent</w:t>
        </w:r>
        <w:r w:rsidR="009355E6"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301" w:author="ASUS" w:date="2020-06-24T11:07:00Z">
              <w:rPr>
                <w:b/>
                <w:color w:val="24292E"/>
                <w:sz w:val="18"/>
                <w:szCs w:val="18"/>
              </w:rPr>
            </w:rPrChange>
          </w:rPr>
          <w:t>(Student</w:t>
        </w:r>
        <w:r w:rsidR="009355E6" w:rsidRPr="00BD4497">
          <w:rPr>
            <w:color w:val="24292E"/>
            <w:sz w:val="18"/>
            <w:szCs w:val="18"/>
            <w:rPrChange w:id="302" w:author="ASUS" w:date="2020-06-24T11:07:00Z">
              <w:rPr>
                <w:b/>
                <w:color w:val="24292E"/>
                <w:sz w:val="18"/>
                <w:szCs w:val="18"/>
              </w:rPr>
            </w:rPrChange>
          </w:rPr>
          <w:t xml:space="preserve"> </w:t>
        </w:r>
        <w:r w:rsidR="009355E6" w:rsidRPr="00BD4497">
          <w:rPr>
            <w:rFonts w:ascii="Courier New" w:eastAsia="Times New Roman" w:hAnsi="Courier New" w:cs="Courier New"/>
            <w:color w:val="E36209"/>
            <w:sz w:val="18"/>
            <w:szCs w:val="18"/>
            <w:rPrChange w:id="303" w:author="ASUS" w:date="2020-06-24T11:07:00Z">
              <w:rPr>
                <w:b/>
                <w:color w:val="E36209"/>
                <w:sz w:val="18"/>
                <w:szCs w:val="18"/>
              </w:rPr>
            </w:rPrChange>
          </w:rPr>
          <w:t>student</w:t>
        </w:r>
        <w:r w:rsidR="009355E6"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304" w:author="ASUS" w:date="2020-06-24T11:07:00Z">
              <w:rPr>
                <w:b/>
                <w:color w:val="24292E"/>
                <w:sz w:val="18"/>
                <w:szCs w:val="18"/>
              </w:rPr>
            </w:rPrChange>
          </w:rPr>
          <w:t>)</w:t>
        </w:r>
      </w:ins>
      <w:ins w:id="305" w:author="ASUS" w:date="2020-06-24T08:02:00Z">
        <w:r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306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  <w:lang w:val="en-US"/>
              </w:rPr>
            </w:rPrChange>
          </w:rPr>
          <w:t>;</w:t>
        </w:r>
      </w:ins>
    </w:p>
    <w:p w14:paraId="61260CFA" w14:textId="7A61039D" w:rsidR="00F61DD7" w:rsidRPr="00BD4497" w:rsidRDefault="00F61DD7" w:rsidP="00F61DD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7" w:author="ASUS" w:date="2020-06-24T08:05:00Z"/>
          <w:rFonts w:ascii="Courier New" w:eastAsia="Times New Roman" w:hAnsi="Courier New" w:cs="Courier New"/>
          <w:color w:val="24292E"/>
          <w:sz w:val="18"/>
          <w:szCs w:val="18"/>
          <w:lang w:val="en-US"/>
          <w:rPrChange w:id="308" w:author="ASUS" w:date="2020-06-24T11:07:00Z">
            <w:rPr>
              <w:ins w:id="309" w:author="ASUS" w:date="2020-06-24T08:05:00Z"/>
              <w:rFonts w:ascii="Courier New" w:eastAsia="Times New Roman" w:hAnsi="Courier New" w:cs="Courier New"/>
              <w:b/>
              <w:color w:val="24292E"/>
              <w:sz w:val="18"/>
              <w:szCs w:val="18"/>
              <w:lang w:val="en-US"/>
            </w:rPr>
          </w:rPrChange>
        </w:rPr>
      </w:pPr>
      <w:ins w:id="310" w:author="ASUS" w:date="2020-06-24T08:02:00Z">
        <w:r w:rsidRPr="00BD4497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</w:t>
        </w:r>
      </w:ins>
      <w:ins w:id="311" w:author="ASUS" w:date="2020-06-24T08:04:00Z">
        <w:r w:rsidR="00282ED5" w:rsidRPr="00BD4497">
          <w:rPr>
            <w:rFonts w:ascii="Courier New" w:eastAsia="Times New Roman" w:hAnsi="Courier New" w:cs="Courier New"/>
            <w:color w:val="D73A49"/>
            <w:sz w:val="18"/>
            <w:szCs w:val="18"/>
            <w:rPrChange w:id="312" w:author="ASUS" w:date="2020-06-24T11:07:00Z">
              <w:rPr>
                <w:b/>
                <w:color w:val="D73A49"/>
                <w:sz w:val="18"/>
                <w:szCs w:val="18"/>
              </w:rPr>
            </w:rPrChange>
          </w:rPr>
          <w:t>public void</w:t>
        </w:r>
        <w:r w:rsidR="00282ED5" w:rsidRPr="00BD4497">
          <w:rPr>
            <w:color w:val="24292E"/>
            <w:sz w:val="18"/>
            <w:szCs w:val="18"/>
            <w:rPrChange w:id="313" w:author="ASUS" w:date="2020-06-24T11:07:00Z">
              <w:rPr>
                <w:b/>
                <w:color w:val="24292E"/>
                <w:sz w:val="18"/>
                <w:szCs w:val="18"/>
              </w:rPr>
            </w:rPrChange>
          </w:rPr>
          <w:t xml:space="preserve"> </w:t>
        </w:r>
        <w:r w:rsidR="00282ED5" w:rsidRPr="00BD4497">
          <w:rPr>
            <w:rFonts w:ascii="Courier New" w:eastAsia="Times New Roman" w:hAnsi="Courier New" w:cs="Courier New"/>
            <w:color w:val="6F42C1"/>
            <w:sz w:val="18"/>
            <w:szCs w:val="18"/>
            <w:rPrChange w:id="314" w:author="ASUS" w:date="2020-06-24T11:07:00Z">
              <w:rPr>
                <w:b/>
                <w:color w:val="6F42C1"/>
                <w:sz w:val="18"/>
                <w:szCs w:val="18"/>
              </w:rPr>
            </w:rPrChange>
          </w:rPr>
          <w:t>deleteStudent</w:t>
        </w:r>
        <w:r w:rsidR="00282ED5"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315" w:author="ASUS" w:date="2020-06-24T11:07:00Z">
              <w:rPr>
                <w:b/>
                <w:color w:val="24292E"/>
                <w:sz w:val="18"/>
                <w:szCs w:val="18"/>
              </w:rPr>
            </w:rPrChange>
          </w:rPr>
          <w:t xml:space="preserve">(int </w:t>
        </w:r>
        <w:r w:rsidR="00282ED5" w:rsidRPr="00BD4497">
          <w:rPr>
            <w:rFonts w:ascii="Courier New" w:eastAsia="Times New Roman" w:hAnsi="Courier New" w:cs="Courier New"/>
            <w:color w:val="E36209"/>
            <w:sz w:val="18"/>
            <w:szCs w:val="18"/>
            <w:rPrChange w:id="316" w:author="ASUS" w:date="2020-06-24T11:07:00Z">
              <w:rPr>
                <w:b/>
                <w:color w:val="E36209"/>
                <w:sz w:val="18"/>
                <w:szCs w:val="18"/>
              </w:rPr>
            </w:rPrChange>
          </w:rPr>
          <w:t>id</w:t>
        </w:r>
        <w:r w:rsidR="00282ED5"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317" w:author="ASUS" w:date="2020-06-24T11:07:00Z">
              <w:rPr>
                <w:b/>
                <w:color w:val="24292E"/>
                <w:sz w:val="18"/>
                <w:szCs w:val="18"/>
              </w:rPr>
            </w:rPrChange>
          </w:rPr>
          <w:t>)</w:t>
        </w:r>
      </w:ins>
      <w:ins w:id="318" w:author="ASUS" w:date="2020-06-24T08:02:00Z">
        <w:r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319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  <w:lang w:val="en-US"/>
              </w:rPr>
            </w:rPrChange>
          </w:rPr>
          <w:t>;</w:t>
        </w:r>
      </w:ins>
    </w:p>
    <w:p w14:paraId="439E06F7" w14:textId="33A15A4E" w:rsidR="00F61DD7" w:rsidRPr="00F61DD7" w:rsidRDefault="006A29D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0" w:author="ASUS" w:date="2020-06-24T07:59:00Z"/>
          <w:rFonts w:ascii="Courier New" w:eastAsia="Times New Roman" w:hAnsi="Courier New" w:cs="Courier New"/>
          <w:color w:val="24292E"/>
          <w:sz w:val="18"/>
          <w:szCs w:val="18"/>
          <w:lang w:val="en-US"/>
          <w:rPrChange w:id="321" w:author="ASUS" w:date="2020-06-24T08:01:00Z">
            <w:rPr>
              <w:ins w:id="322" w:author="ASUS" w:date="2020-06-24T07:59:00Z"/>
              <w:rFonts w:ascii="Courier New" w:eastAsia="Times New Roman" w:hAnsi="Courier New" w:cs="Courier New"/>
              <w:color w:val="24292E"/>
              <w:sz w:val="18"/>
              <w:szCs w:val="18"/>
            </w:rPr>
          </w:rPrChange>
        </w:rPr>
      </w:pPr>
      <w:ins w:id="323" w:author="ASUS" w:date="2020-06-24T08:05:00Z">
        <w:r w:rsidRPr="00BD4497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</w:t>
        </w:r>
        <w:r w:rsidRPr="00BD4497">
          <w:rPr>
            <w:rFonts w:ascii="Courier New" w:eastAsia="Times New Roman" w:hAnsi="Courier New" w:cs="Courier New"/>
            <w:color w:val="D73A49"/>
            <w:sz w:val="18"/>
            <w:szCs w:val="18"/>
            <w:rPrChange w:id="324" w:author="ASUS" w:date="2020-06-24T11:07:00Z">
              <w:rPr>
                <w:b/>
                <w:color w:val="D73A49"/>
                <w:sz w:val="18"/>
                <w:szCs w:val="18"/>
              </w:rPr>
            </w:rPrChange>
          </w:rPr>
          <w:t>public void</w:t>
        </w:r>
        <w:r w:rsidRPr="00BD4497">
          <w:rPr>
            <w:color w:val="24292E"/>
            <w:sz w:val="18"/>
            <w:szCs w:val="18"/>
            <w:rPrChange w:id="325" w:author="ASUS" w:date="2020-06-24T11:07:00Z">
              <w:rPr>
                <w:b/>
                <w:color w:val="24292E"/>
                <w:sz w:val="18"/>
                <w:szCs w:val="18"/>
              </w:rPr>
            </w:rPrChange>
          </w:rPr>
          <w:t xml:space="preserve"> </w:t>
        </w:r>
        <w:r w:rsidRPr="00BD4497">
          <w:rPr>
            <w:rFonts w:ascii="Courier New" w:eastAsia="Times New Roman" w:hAnsi="Courier New" w:cs="Courier New"/>
            <w:color w:val="6F42C1"/>
            <w:sz w:val="18"/>
            <w:szCs w:val="18"/>
            <w:rPrChange w:id="326" w:author="ASUS" w:date="2020-06-24T11:07:00Z">
              <w:rPr>
                <w:b/>
                <w:color w:val="6F42C1"/>
                <w:sz w:val="18"/>
                <w:szCs w:val="18"/>
              </w:rPr>
            </w:rPrChange>
          </w:rPr>
          <w:t>removeStudent</w:t>
        </w:r>
        <w:r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327" w:author="ASUS" w:date="2020-06-24T11:07:00Z">
              <w:rPr>
                <w:b/>
                <w:color w:val="24292E"/>
                <w:sz w:val="18"/>
                <w:szCs w:val="18"/>
              </w:rPr>
            </w:rPrChange>
          </w:rPr>
          <w:t>(int</w:t>
        </w:r>
        <w:r w:rsidRPr="00BD4497">
          <w:rPr>
            <w:color w:val="24292E"/>
            <w:sz w:val="18"/>
            <w:szCs w:val="18"/>
            <w:rPrChange w:id="328" w:author="ASUS" w:date="2020-06-24T11:07:00Z">
              <w:rPr>
                <w:b/>
                <w:color w:val="24292E"/>
                <w:sz w:val="18"/>
                <w:szCs w:val="18"/>
              </w:rPr>
            </w:rPrChange>
          </w:rPr>
          <w:t xml:space="preserve"> </w:t>
        </w:r>
        <w:r w:rsidRPr="00BD4497">
          <w:rPr>
            <w:rFonts w:ascii="Courier New" w:eastAsia="Times New Roman" w:hAnsi="Courier New" w:cs="Courier New"/>
            <w:color w:val="E36209"/>
            <w:sz w:val="18"/>
            <w:szCs w:val="18"/>
            <w:rPrChange w:id="329" w:author="ASUS" w:date="2020-06-24T11:07:00Z">
              <w:rPr>
                <w:b/>
                <w:color w:val="E36209"/>
                <w:sz w:val="18"/>
                <w:szCs w:val="18"/>
              </w:rPr>
            </w:rPrChange>
          </w:rPr>
          <w:t>id</w:t>
        </w:r>
        <w:r w:rsidRPr="00BD4497">
          <w:rPr>
            <w:rFonts w:ascii="Courier New" w:eastAsia="Times New Roman" w:hAnsi="Courier New" w:cs="Courier New"/>
            <w:color w:val="24292E"/>
            <w:sz w:val="18"/>
            <w:szCs w:val="18"/>
            <w:rPrChange w:id="330" w:author="ASUS" w:date="2020-06-24T11:07:00Z">
              <w:rPr>
                <w:b/>
                <w:color w:val="24292E"/>
                <w:sz w:val="18"/>
                <w:szCs w:val="18"/>
              </w:rPr>
            </w:rPrChange>
          </w:rPr>
          <w:t>)</w:t>
        </w:r>
      </w:ins>
      <w:ins w:id="331" w:author="ASUS" w:date="2020-06-24T08:06:00Z">
        <w:r w:rsidRPr="00BD4497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  <w:rPrChange w:id="332" w:author="ASUS" w:date="2020-06-24T11:0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  <w:lang w:val="en-US"/>
              </w:rPr>
            </w:rPrChange>
          </w:rPr>
          <w:t>;</w:t>
        </w:r>
      </w:ins>
    </w:p>
    <w:p w14:paraId="688457FB" w14:textId="77777777" w:rsidR="00D32231" w:rsidRPr="00C67146" w:rsidRDefault="00D32231" w:rsidP="00D32231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3" w:author="ASUS" w:date="2020-06-24T07:59:00Z"/>
          <w:rFonts w:ascii="Courier New" w:eastAsia="Times New Roman" w:hAnsi="Courier New" w:cs="Courier New"/>
          <w:color w:val="24292E"/>
          <w:sz w:val="18"/>
          <w:szCs w:val="18"/>
        </w:rPr>
      </w:pPr>
      <w:ins w:id="334" w:author="ASUS" w:date="2020-06-24T07:59:00Z">
        <w:r w:rsidRPr="00C67146">
          <w:rPr>
            <w:rFonts w:ascii="Courier New" w:eastAsia="Times New Roman" w:hAnsi="Courier New" w:cs="Courier New"/>
            <w:color w:val="24292E"/>
            <w:sz w:val="18"/>
            <w:szCs w:val="18"/>
          </w:rPr>
          <w:t>}</w:t>
        </w:r>
      </w:ins>
    </w:p>
    <w:p w14:paraId="33F78FCE" w14:textId="77777777" w:rsidR="00D32231" w:rsidRDefault="00D32231" w:rsidP="00AA05A3">
      <w:pPr>
        <w:shd w:val="clear" w:color="auto" w:fill="FFFFFF"/>
        <w:spacing w:before="60" w:after="0" w:line="360" w:lineRule="auto"/>
        <w:rPr>
          <w:ins w:id="335" w:author="ASUS" w:date="2020-06-24T07:59:00Z"/>
          <w:rFonts w:ascii="Segoe UI" w:eastAsia="Times New Roman" w:hAnsi="Segoe UI" w:cs="Segoe UI"/>
          <w:b/>
          <w:color w:val="24292E"/>
          <w:lang w:val="en-US"/>
        </w:rPr>
      </w:pPr>
    </w:p>
    <w:p w14:paraId="3830158C" w14:textId="50D2AA6D" w:rsidR="00D32231" w:rsidRPr="008C5658" w:rsidDel="00D32231" w:rsidRDefault="00D32231">
      <w:pPr>
        <w:pStyle w:val="ListParagraph"/>
        <w:numPr>
          <w:ilvl w:val="0"/>
          <w:numId w:val="45"/>
        </w:numPr>
        <w:shd w:val="clear" w:color="auto" w:fill="FFFFFF"/>
        <w:spacing w:before="60" w:after="0" w:line="360" w:lineRule="auto"/>
        <w:ind w:left="709" w:hanging="283"/>
        <w:rPr>
          <w:del w:id="336" w:author="ASUS" w:date="2020-06-24T08:00:00Z"/>
          <w:rFonts w:ascii="Segoe UI" w:hAnsi="Segoe UI" w:cs="Segoe UI"/>
          <w:color w:val="24292E"/>
          <w:lang w:val="en-US"/>
          <w:rPrChange w:id="337" w:author="ASUS" w:date="2020-06-24T11:17:00Z">
            <w:rPr>
              <w:del w:id="338" w:author="ASUS" w:date="2020-06-24T08:00:00Z"/>
              <w:lang w:val="en-US"/>
            </w:rPr>
          </w:rPrChange>
        </w:rPr>
        <w:pPrChange w:id="339" w:author="ASUS" w:date="2020-06-24T12:04:00Z">
          <w:pPr>
            <w:shd w:val="clear" w:color="auto" w:fill="FFFFFF"/>
            <w:spacing w:before="60" w:after="0" w:line="360" w:lineRule="auto"/>
          </w:pPr>
        </w:pPrChange>
      </w:pPr>
      <w:ins w:id="340" w:author="ASUS" w:date="2020-06-24T08:00:00Z">
        <w:r w:rsidRPr="008C5658">
          <w:rPr>
            <w:rFonts w:ascii="Segoe UI" w:hAnsi="Segoe UI" w:cs="Segoe UI"/>
            <w:color w:val="24292E"/>
            <w:lang w:val="en-US"/>
            <w:rPrChange w:id="341" w:author="ASUS" w:date="2020-06-24T11:17:00Z">
              <w:rPr>
                <w:lang w:val="en-US"/>
              </w:rPr>
            </w:rPrChange>
          </w:rPr>
          <w:t>Implementation class</w:t>
        </w:r>
      </w:ins>
    </w:p>
    <w:p w14:paraId="40489272" w14:textId="77777777" w:rsidR="00D32231" w:rsidRPr="00D32231" w:rsidRDefault="00D32231">
      <w:pPr>
        <w:pStyle w:val="ListParagraph"/>
        <w:numPr>
          <w:ilvl w:val="0"/>
          <w:numId w:val="45"/>
        </w:numPr>
        <w:ind w:left="709" w:hanging="283"/>
        <w:rPr>
          <w:ins w:id="342" w:author="ASUS" w:date="2020-06-24T08:00:00Z"/>
          <w:rFonts w:eastAsia="Times New Roman"/>
          <w:b/>
          <w:lang w:val="en-US"/>
          <w:rPrChange w:id="343" w:author="ASUS" w:date="2020-06-24T07:59:00Z">
            <w:rPr>
              <w:ins w:id="344" w:author="ASUS" w:date="2020-06-24T08:00:00Z"/>
              <w:rFonts w:ascii="Segoe UI" w:eastAsia="Times New Roman" w:hAnsi="Segoe UI" w:cs="Segoe UI"/>
              <w:b/>
              <w:color w:val="24292E"/>
            </w:rPr>
          </w:rPrChange>
        </w:rPr>
        <w:pPrChange w:id="345" w:author="ASUS" w:date="2020-06-24T12:04:00Z">
          <w:pPr>
            <w:shd w:val="clear" w:color="auto" w:fill="FFFFFF"/>
            <w:spacing w:before="60" w:after="0" w:line="360" w:lineRule="auto"/>
          </w:pPr>
        </w:pPrChange>
      </w:pPr>
    </w:p>
    <w:p w14:paraId="1D85772C" w14:textId="5E6A1BD2" w:rsidR="00AA05A3" w:rsidRDefault="00AA05A3" w:rsidP="00AA05A3">
      <w:pPr>
        <w:shd w:val="clear" w:color="auto" w:fill="FFFFFF"/>
        <w:spacing w:before="60" w:after="0" w:line="360" w:lineRule="auto"/>
        <w:rPr>
          <w:rFonts w:ascii="Segoe UI" w:hAnsi="Segoe UI" w:cs="Segoe UI"/>
          <w:color w:val="24292E"/>
        </w:rPr>
      </w:pPr>
      <w:del w:id="346" w:author="ASUS" w:date="2020-06-24T08:00:00Z">
        <w:r w:rsidRPr="003E1CB8" w:rsidDel="00D32231">
          <w:rPr>
            <w:rFonts w:ascii="Segoe UI" w:hAnsi="Segoe UI" w:cs="Segoe UI"/>
            <w:color w:val="24292E"/>
          </w:rPr>
          <w:delText>3.</w:delText>
        </w:r>
        <w:r w:rsidDel="00D32231">
          <w:rPr>
            <w:rFonts w:ascii="Segoe UI" w:hAnsi="Segoe UI" w:cs="Segoe UI"/>
            <w:color w:val="24292E"/>
          </w:rPr>
          <w:delText>6</w:delText>
        </w:r>
        <w:r w:rsidRPr="003E1CB8" w:rsidDel="00D32231">
          <w:rPr>
            <w:rFonts w:ascii="Segoe UI" w:hAnsi="Segoe UI" w:cs="Segoe UI"/>
            <w:color w:val="24292E"/>
          </w:rPr>
          <w:delText xml:space="preserve">.1, </w:delText>
        </w:r>
      </w:del>
      <w:r w:rsidRPr="00DE3D8D">
        <w:rPr>
          <w:rFonts w:ascii="Segoe UI" w:hAnsi="Segoe UI" w:cs="Segoe UI"/>
          <w:b/>
          <w:color w:val="24292E"/>
        </w:rPr>
        <w:t>C</w:t>
      </w:r>
      <w:r w:rsidRPr="003E1CB8">
        <w:rPr>
          <w:rFonts w:ascii="Segoe UI" w:hAnsi="Segoe UI" w:cs="Segoe UI"/>
          <w:color w:val="24292E"/>
        </w:rPr>
        <w:t>reate (save an entity)</w:t>
      </w:r>
    </w:p>
    <w:p w14:paraId="24399154" w14:textId="5C424B65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package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del w:id="347" w:author="ASUS" w:date="2020-06-24T07:34:00Z">
        <w:r w:rsidRPr="001C1662" w:rsidDel="00723F01">
          <w:rPr>
            <w:rFonts w:ascii="Courier New" w:eastAsia="Times New Roman" w:hAnsi="Courier New" w:cs="Courier New"/>
            <w:color w:val="24292E"/>
            <w:sz w:val="18"/>
            <w:szCs w:val="18"/>
          </w:rPr>
          <w:delText>hibernate.dao</w:delText>
        </w:r>
      </w:del>
      <w:proofErr w:type="spellStart"/>
      <w:ins w:id="348" w:author="ASUS" w:date="2020-06-24T07:53:00Z">
        <w:r w:rsidR="007D4AB8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fa.trainning.daoimpl</w:t>
        </w:r>
      </w:ins>
      <w:proofErr w:type="spellEnd"/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4F88FBC9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553037AB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1C1662">
        <w:rPr>
          <w:rFonts w:ascii="Courier New" w:eastAsia="Times New Roman" w:hAnsi="Courier New" w:cs="Courier New"/>
          <w:color w:val="24292E"/>
          <w:sz w:val="18"/>
          <w:szCs w:val="18"/>
        </w:rPr>
        <w:t>org.hibernate.Session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35D4794F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333E8B8A" w14:textId="355896AD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proofErr w:type="spellStart"/>
      <w:ins w:id="349" w:author="ASUS" w:date="2020-06-24T11:19:00Z">
        <w:r w:rsidR="0019006B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fa.trainning.entities</w:t>
        </w:r>
      </w:ins>
      <w:proofErr w:type="spellEnd"/>
      <w:del w:id="350" w:author="ASUS" w:date="2020-06-24T11:19:00Z">
        <w:r w:rsidRPr="001C1662" w:rsidDel="0019006B">
          <w:rPr>
            <w:rFonts w:ascii="Courier New" w:eastAsia="Times New Roman" w:hAnsi="Courier New" w:cs="Courier New"/>
            <w:color w:val="24292E"/>
            <w:sz w:val="18"/>
            <w:szCs w:val="18"/>
          </w:rPr>
          <w:delText>hibernate.entity</w:delText>
        </w:r>
      </w:del>
      <w:r w:rsidRPr="001C1662">
        <w:rPr>
          <w:rFonts w:ascii="Courier New" w:eastAsia="Times New Roman" w:hAnsi="Courier New" w:cs="Courier New"/>
          <w:color w:val="24292E"/>
          <w:sz w:val="18"/>
          <w:szCs w:val="18"/>
        </w:rPr>
        <w:t>.Student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017BFDAF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0C136CB7" w14:textId="38008183" w:rsidR="0059359F" w:rsidRPr="001C1662" w:rsidRDefault="00AA05A3" w:rsidP="0059359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ins w:id="351" w:author="ASUS" w:date="2020-06-24T07:27:00Z"/>
          <w:color w:val="24292E"/>
          <w:sz w:val="18"/>
          <w:szCs w:val="18"/>
        </w:rPr>
      </w:pPr>
      <w:proofErr w:type="gramStart"/>
      <w:r w:rsidRPr="001C1662">
        <w:rPr>
          <w:color w:val="D73A49"/>
          <w:sz w:val="18"/>
          <w:szCs w:val="18"/>
        </w:rPr>
        <w:t>public</w:t>
      </w:r>
      <w:proofErr w:type="gramEnd"/>
      <w:r w:rsidRPr="00C67146">
        <w:rPr>
          <w:color w:val="24292E"/>
          <w:sz w:val="18"/>
          <w:szCs w:val="18"/>
        </w:rPr>
        <w:t xml:space="preserve"> </w:t>
      </w:r>
      <w:r w:rsidRPr="001C1662">
        <w:rPr>
          <w:color w:val="D73A49"/>
          <w:sz w:val="18"/>
          <w:szCs w:val="18"/>
        </w:rPr>
        <w:t>class</w:t>
      </w:r>
      <w:r w:rsidRPr="00C67146">
        <w:rPr>
          <w:color w:val="24292E"/>
          <w:sz w:val="18"/>
          <w:szCs w:val="18"/>
        </w:rPr>
        <w:t xml:space="preserve"> </w:t>
      </w:r>
      <w:proofErr w:type="spellStart"/>
      <w:r w:rsidRPr="001C1662">
        <w:rPr>
          <w:color w:val="6F42C1"/>
          <w:sz w:val="18"/>
          <w:szCs w:val="18"/>
        </w:rPr>
        <w:t>StudentDao</w:t>
      </w:r>
      <w:ins w:id="352" w:author="ASUS" w:date="2020-06-24T07:55:00Z">
        <w:r w:rsidR="00134898">
          <w:rPr>
            <w:color w:val="6F42C1"/>
            <w:sz w:val="18"/>
            <w:szCs w:val="18"/>
          </w:rPr>
          <w:t>Impl</w:t>
        </w:r>
        <w:proofErr w:type="spellEnd"/>
        <w:r w:rsidR="00A22417">
          <w:rPr>
            <w:color w:val="6F42C1"/>
            <w:sz w:val="18"/>
            <w:szCs w:val="18"/>
          </w:rPr>
          <w:t xml:space="preserve"> </w:t>
        </w:r>
        <w:r w:rsidR="00A22417" w:rsidRPr="001345D2">
          <w:rPr>
            <w:sz w:val="18"/>
            <w:szCs w:val="18"/>
            <w:rPrChange w:id="353" w:author="ASUS" w:date="2020-06-24T07:55:00Z">
              <w:rPr>
                <w:rFonts w:ascii="Arial" w:eastAsia="Arial" w:hAnsi="Arial" w:cs="Times New Roman"/>
                <w:color w:val="6F42C1"/>
                <w:sz w:val="18"/>
                <w:szCs w:val="18"/>
                <w:lang w:val="vi-VN" w:eastAsia="en-US"/>
              </w:rPr>
            </w:rPrChange>
          </w:rPr>
          <w:t xml:space="preserve">implements </w:t>
        </w:r>
        <w:proofErr w:type="spellStart"/>
        <w:r w:rsidR="00A22417">
          <w:rPr>
            <w:color w:val="6F42C1"/>
            <w:sz w:val="18"/>
            <w:szCs w:val="18"/>
          </w:rPr>
          <w:t>StudentDao</w:t>
        </w:r>
      </w:ins>
      <w:proofErr w:type="spellEnd"/>
      <w:r w:rsidRPr="00C67146">
        <w:rPr>
          <w:color w:val="24292E"/>
          <w:sz w:val="18"/>
          <w:szCs w:val="18"/>
        </w:rPr>
        <w:t xml:space="preserve"> {</w:t>
      </w:r>
    </w:p>
    <w:p w14:paraId="5070C4E6" w14:textId="716128F5" w:rsidR="0059359F" w:rsidRDefault="0059359F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ins w:id="354" w:author="ASUS" w:date="2020-06-24T07:27:00Z"/>
          <w:color w:val="24292E"/>
          <w:sz w:val="18"/>
          <w:szCs w:val="18"/>
        </w:rPr>
        <w:pPrChange w:id="355" w:author="ASUS" w:date="2020-06-24T07:27:00Z">
          <w:pPr>
            <w:pBdr>
              <w:top w:val="single" w:sz="6" w:space="12" w:color="3D85C6"/>
              <w:left w:val="single" w:sz="6" w:space="12" w:color="3D85C6"/>
              <w:bottom w:val="single" w:sz="6" w:space="12" w:color="3D85C6"/>
              <w:right w:val="single" w:sz="6" w:space="12" w:color="3D85C6"/>
            </w:pBdr>
            <w:shd w:val="clear" w:color="auto" w:fill="F6F8FA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356" w:author="ASUS" w:date="2020-06-24T07:27:00Z">
        <w:r w:rsidRPr="001C1662">
          <w:rPr>
            <w:color w:val="24292E"/>
            <w:sz w:val="18"/>
            <w:szCs w:val="18"/>
          </w:rPr>
          <w:t xml:space="preserve">    </w:t>
        </w:r>
        <w:proofErr w:type="gramStart"/>
        <w:r w:rsidRPr="001C1662">
          <w:rPr>
            <w:rStyle w:val="pl-k"/>
            <w:rFonts w:eastAsiaTheme="majorEastAsia"/>
            <w:color w:val="D73A49"/>
            <w:sz w:val="18"/>
            <w:szCs w:val="18"/>
          </w:rPr>
          <w:t>private</w:t>
        </w:r>
        <w:proofErr w:type="gramEnd"/>
        <w:r w:rsidRPr="001C1662">
          <w:rPr>
            <w:color w:val="24292E"/>
            <w:sz w:val="18"/>
            <w:szCs w:val="18"/>
          </w:rPr>
          <w:t xml:space="preserve"> </w:t>
        </w:r>
      </w:ins>
      <w:ins w:id="357" w:author="ASUS" w:date="2020-06-24T07:28:00Z">
        <w:r w:rsidRPr="0059359F">
          <w:rPr>
            <w:rStyle w:val="pl-smi"/>
            <w:color w:val="24292E"/>
            <w:sz w:val="18"/>
            <w:szCs w:val="18"/>
          </w:rPr>
          <w:t>Session</w:t>
        </w:r>
      </w:ins>
      <w:ins w:id="358" w:author="ASUS" w:date="2020-06-24T07:27:00Z">
        <w:r w:rsidRPr="001C1662">
          <w:rPr>
            <w:color w:val="24292E"/>
            <w:sz w:val="18"/>
            <w:szCs w:val="18"/>
          </w:rPr>
          <w:t xml:space="preserve"> </w:t>
        </w:r>
      </w:ins>
      <w:proofErr w:type="spellStart"/>
      <w:ins w:id="359" w:author="ASUS" w:date="2020-06-24T07:28:00Z">
        <w:r w:rsidRPr="0059359F">
          <w:rPr>
            <w:color w:val="24292E"/>
            <w:sz w:val="18"/>
            <w:szCs w:val="18"/>
          </w:rPr>
          <w:t>session</w:t>
        </w:r>
        <w:proofErr w:type="spellEnd"/>
        <w:r w:rsidRPr="0059359F">
          <w:rPr>
            <w:color w:val="24292E"/>
            <w:sz w:val="18"/>
            <w:szCs w:val="18"/>
          </w:rPr>
          <w:t xml:space="preserve"> = </w:t>
        </w:r>
        <w:proofErr w:type="spellStart"/>
        <w:r w:rsidRPr="0059359F">
          <w:rPr>
            <w:color w:val="24292E"/>
            <w:sz w:val="18"/>
            <w:szCs w:val="18"/>
          </w:rPr>
          <w:t>HibernateUtil.getSessionFactory</w:t>
        </w:r>
        <w:proofErr w:type="spellEnd"/>
        <w:r w:rsidRPr="0059359F">
          <w:rPr>
            <w:color w:val="24292E"/>
            <w:sz w:val="18"/>
            <w:szCs w:val="18"/>
          </w:rPr>
          <w:t>().</w:t>
        </w:r>
        <w:proofErr w:type="spellStart"/>
        <w:r w:rsidRPr="0059359F">
          <w:rPr>
            <w:color w:val="24292E"/>
            <w:sz w:val="18"/>
            <w:szCs w:val="18"/>
          </w:rPr>
          <w:t>openSession</w:t>
        </w:r>
        <w:proofErr w:type="spellEnd"/>
        <w:r w:rsidRPr="0059359F">
          <w:rPr>
            <w:color w:val="24292E"/>
            <w:sz w:val="18"/>
            <w:szCs w:val="18"/>
          </w:rPr>
          <w:t>()</w:t>
        </w:r>
      </w:ins>
      <w:ins w:id="360" w:author="ASUS" w:date="2020-06-24T07:27:00Z">
        <w:r w:rsidRPr="001C1662">
          <w:rPr>
            <w:color w:val="24292E"/>
            <w:sz w:val="18"/>
            <w:szCs w:val="18"/>
          </w:rPr>
          <w:t>;</w:t>
        </w:r>
        <w:r>
          <w:rPr>
            <w:color w:val="24292E"/>
            <w:sz w:val="18"/>
            <w:szCs w:val="18"/>
          </w:rPr>
          <w:t xml:space="preserve"> </w:t>
        </w:r>
      </w:ins>
    </w:p>
    <w:p w14:paraId="113E78E2" w14:textId="77777777" w:rsidR="0059359F" w:rsidRPr="0059359F" w:rsidRDefault="0059359F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  <w:lang w:val="en-US"/>
          <w:rPrChange w:id="361" w:author="ASUS" w:date="2020-06-24T07:27:00Z">
            <w:rPr>
              <w:rFonts w:ascii="Courier New" w:eastAsia="Times New Roman" w:hAnsi="Courier New" w:cs="Courier New"/>
              <w:color w:val="24292E"/>
              <w:sz w:val="18"/>
              <w:szCs w:val="18"/>
            </w:rPr>
          </w:rPrChange>
        </w:rPr>
      </w:pPr>
    </w:p>
    <w:p w14:paraId="5180E1AA" w14:textId="77777777" w:rsidR="00385993" w:rsidRPr="00C70040" w:rsidRDefault="00AA05A3" w:rsidP="0038599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2" w:author="ASUS" w:date="2020-06-24T07:57:00Z"/>
          <w:rFonts w:ascii="Courier New" w:eastAsia="Times New Roman" w:hAnsi="Courier New" w:cs="Courier New"/>
          <w:color w:val="24292E"/>
          <w:sz w:val="18"/>
          <w:szCs w:val="18"/>
          <w:lang w:val="en-US"/>
        </w:rPr>
      </w:pP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ins w:id="363" w:author="ASUS" w:date="2020-06-24T07:57:00Z">
        <w:r w:rsidR="00385993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@Override</w:t>
        </w:r>
      </w:ins>
    </w:p>
    <w:p w14:paraId="380790F0" w14:textId="585E232E" w:rsidR="00AA05A3" w:rsidRPr="00C67146" w:rsidRDefault="00385993" w:rsidP="0038599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ins w:id="364" w:author="ASUS" w:date="2020-06-24T07:57:00Z">
        <w:r w:rsidRPr="00C67146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</w:t>
        </w:r>
      </w:ins>
      <w:r w:rsidR="00AA05A3" w:rsidRPr="00EC002F">
        <w:rPr>
          <w:rFonts w:ascii="Courier New" w:eastAsia="Times New Roman" w:hAnsi="Courier New" w:cs="Courier New"/>
          <w:b/>
          <w:color w:val="D73A49"/>
          <w:sz w:val="18"/>
          <w:szCs w:val="18"/>
        </w:rPr>
        <w:t>public</w:t>
      </w:r>
      <w:r w:rsidR="00AA05A3" w:rsidRPr="00C67146">
        <w:rPr>
          <w:rFonts w:ascii="Courier New" w:eastAsia="Times New Roman" w:hAnsi="Courier New" w:cs="Courier New"/>
          <w:b/>
          <w:color w:val="24292E"/>
          <w:sz w:val="18"/>
          <w:szCs w:val="18"/>
        </w:rPr>
        <w:t xml:space="preserve"> </w:t>
      </w:r>
      <w:r w:rsidR="00AA05A3" w:rsidRPr="00EC002F">
        <w:rPr>
          <w:rFonts w:ascii="Courier New" w:eastAsia="Times New Roman" w:hAnsi="Courier New" w:cs="Courier New"/>
          <w:b/>
          <w:color w:val="D73A49"/>
          <w:sz w:val="18"/>
          <w:szCs w:val="18"/>
        </w:rPr>
        <w:t>void</w:t>
      </w:r>
      <w:r w:rsidR="00AA05A3" w:rsidRPr="00C67146">
        <w:rPr>
          <w:rFonts w:ascii="Courier New" w:eastAsia="Times New Roman" w:hAnsi="Courier New" w:cs="Courier New"/>
          <w:b/>
          <w:color w:val="24292E"/>
          <w:sz w:val="18"/>
          <w:szCs w:val="18"/>
        </w:rPr>
        <w:t xml:space="preserve"> </w:t>
      </w:r>
      <w:r w:rsidR="00AA05A3" w:rsidRPr="00EC002F">
        <w:rPr>
          <w:rFonts w:ascii="Courier New" w:eastAsia="Times New Roman" w:hAnsi="Courier New" w:cs="Courier New"/>
          <w:b/>
          <w:color w:val="6F42C1"/>
          <w:sz w:val="18"/>
          <w:szCs w:val="18"/>
        </w:rPr>
        <w:t>saveStudent</w:t>
      </w:r>
      <w:r w:rsidR="00AA05A3" w:rsidRPr="00C67146">
        <w:rPr>
          <w:rFonts w:ascii="Courier New" w:eastAsia="Times New Roman" w:hAnsi="Courier New" w:cs="Courier New"/>
          <w:b/>
          <w:color w:val="24292E"/>
          <w:sz w:val="18"/>
          <w:szCs w:val="18"/>
        </w:rPr>
        <w:t>(</w:t>
      </w:r>
      <w:del w:id="365" w:author="ASUS" w:date="2020-06-24T07:28:00Z">
        <w:r w:rsidR="00AA05A3" w:rsidDel="0059359F">
          <w:rPr>
            <w:rFonts w:ascii="Courier New" w:eastAsia="Times New Roman" w:hAnsi="Courier New" w:cs="Courier New"/>
            <w:b/>
            <w:color w:val="24292E"/>
            <w:sz w:val="18"/>
            <w:szCs w:val="18"/>
          </w:rPr>
          <w:delText>Session</w:delText>
        </w:r>
        <w:r w:rsidR="00AA05A3" w:rsidRPr="00C67146" w:rsidDel="0059359F">
          <w:rPr>
            <w:rFonts w:ascii="Courier New" w:eastAsia="Times New Roman" w:hAnsi="Courier New" w:cs="Courier New"/>
            <w:b/>
            <w:color w:val="24292E"/>
            <w:sz w:val="18"/>
            <w:szCs w:val="18"/>
          </w:rPr>
          <w:delText xml:space="preserve"> </w:delText>
        </w:r>
        <w:r w:rsidR="00AA05A3" w:rsidRPr="00EC002F" w:rsidDel="0059359F">
          <w:rPr>
            <w:rFonts w:ascii="Courier New" w:eastAsia="Times New Roman" w:hAnsi="Courier New" w:cs="Courier New"/>
            <w:b/>
            <w:color w:val="E36209"/>
            <w:sz w:val="18"/>
            <w:szCs w:val="18"/>
          </w:rPr>
          <w:delText>s</w:delText>
        </w:r>
        <w:r w:rsidR="00AA05A3" w:rsidDel="0059359F">
          <w:rPr>
            <w:rFonts w:ascii="Courier New" w:eastAsia="Times New Roman" w:hAnsi="Courier New" w:cs="Courier New"/>
            <w:b/>
            <w:color w:val="E36209"/>
            <w:sz w:val="18"/>
            <w:szCs w:val="18"/>
          </w:rPr>
          <w:delText>ession</w:delText>
        </w:r>
        <w:r w:rsidR="00AA05A3" w:rsidRPr="003558F9" w:rsidDel="0059359F">
          <w:rPr>
            <w:rFonts w:ascii="Courier New" w:eastAsia="Times New Roman" w:hAnsi="Courier New" w:cs="Courier New"/>
            <w:b/>
            <w:color w:val="24292E"/>
            <w:sz w:val="18"/>
            <w:szCs w:val="18"/>
          </w:rPr>
          <w:delText xml:space="preserve">, </w:delText>
        </w:r>
      </w:del>
      <w:r w:rsidR="00AA05A3" w:rsidRPr="00EC002F">
        <w:rPr>
          <w:rFonts w:ascii="Courier New" w:eastAsia="Times New Roman" w:hAnsi="Courier New" w:cs="Courier New"/>
          <w:b/>
          <w:color w:val="24292E"/>
          <w:sz w:val="18"/>
          <w:szCs w:val="18"/>
        </w:rPr>
        <w:t>Student</w:t>
      </w:r>
      <w:r w:rsidR="00AA05A3" w:rsidRPr="00C67146">
        <w:rPr>
          <w:rFonts w:ascii="Courier New" w:eastAsia="Times New Roman" w:hAnsi="Courier New" w:cs="Courier New"/>
          <w:b/>
          <w:color w:val="24292E"/>
          <w:sz w:val="18"/>
          <w:szCs w:val="18"/>
        </w:rPr>
        <w:t xml:space="preserve"> </w:t>
      </w:r>
      <w:r w:rsidR="00AA05A3" w:rsidRPr="00EC002F">
        <w:rPr>
          <w:rFonts w:ascii="Courier New" w:eastAsia="Times New Roman" w:hAnsi="Courier New" w:cs="Courier New"/>
          <w:b/>
          <w:color w:val="E36209"/>
          <w:sz w:val="18"/>
          <w:szCs w:val="18"/>
        </w:rPr>
        <w:t>student</w:t>
      </w:r>
      <w:r w:rsidR="00AA05A3" w:rsidRPr="00C67146">
        <w:rPr>
          <w:rFonts w:ascii="Courier New" w:eastAsia="Times New Roman" w:hAnsi="Courier New" w:cs="Courier New"/>
          <w:b/>
          <w:color w:val="24292E"/>
          <w:sz w:val="18"/>
          <w:szCs w:val="18"/>
        </w:rPr>
        <w:t>) {</w:t>
      </w:r>
    </w:p>
    <w:p w14:paraId="155018D3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1C1662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// </w:t>
      </w:r>
      <w:r>
        <w:rPr>
          <w:rFonts w:ascii="Courier New" w:eastAsia="Times New Roman" w:hAnsi="Courier New" w:cs="Courier New"/>
          <w:color w:val="6A737D"/>
          <w:sz w:val="18"/>
          <w:szCs w:val="18"/>
        </w:rPr>
        <w:t>S</w:t>
      </w:r>
      <w:r w:rsidRPr="001C1662">
        <w:rPr>
          <w:rFonts w:ascii="Courier New" w:eastAsia="Times New Roman" w:hAnsi="Courier New" w:cs="Courier New"/>
          <w:color w:val="6A737D"/>
          <w:sz w:val="18"/>
          <w:szCs w:val="18"/>
        </w:rPr>
        <w:t>ave the student object</w:t>
      </w:r>
    </w:p>
    <w:p w14:paraId="3CD51957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C67146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>session</w:t>
      </w:r>
      <w:r w:rsidRPr="007317BB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>.</w:t>
      </w:r>
      <w:r w:rsidRPr="00C67146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>save(student);</w:t>
      </w:r>
    </w:p>
    <w:p w14:paraId="5639EB68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}</w:t>
      </w:r>
    </w:p>
    <w:p w14:paraId="0708D598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}</w:t>
      </w:r>
    </w:p>
    <w:p w14:paraId="78F6CF67" w14:textId="77777777" w:rsidR="00AA05A3" w:rsidRPr="003E1CB8" w:rsidRDefault="00AA05A3" w:rsidP="00AA05A3">
      <w:pPr>
        <w:shd w:val="clear" w:color="auto" w:fill="FFFFFF"/>
        <w:spacing w:before="60" w:after="0" w:line="360" w:lineRule="auto"/>
        <w:rPr>
          <w:rFonts w:ascii="Segoe UI" w:eastAsia="Times New Roman" w:hAnsi="Segoe UI" w:cs="Segoe UI"/>
          <w:b/>
          <w:color w:val="24292E"/>
        </w:rPr>
      </w:pPr>
    </w:p>
    <w:p w14:paraId="2F7FA28C" w14:textId="2AC97E55" w:rsidR="00AA05A3" w:rsidRDefault="00AA05A3" w:rsidP="00AA05A3">
      <w:pPr>
        <w:shd w:val="clear" w:color="auto" w:fill="FFFFFF"/>
        <w:spacing w:before="60" w:after="0" w:line="360" w:lineRule="auto"/>
        <w:rPr>
          <w:rFonts w:ascii="Segoe UI" w:hAnsi="Segoe UI" w:cs="Segoe UI"/>
          <w:color w:val="24292E"/>
        </w:rPr>
      </w:pPr>
      <w:del w:id="366" w:author="ASUS" w:date="2020-06-24T08:00:00Z">
        <w:r w:rsidDel="00D32231">
          <w:rPr>
            <w:rFonts w:ascii="Segoe UI" w:hAnsi="Segoe UI" w:cs="Segoe UI"/>
            <w:color w:val="24292E"/>
          </w:rPr>
          <w:delText>3.6</w:delText>
        </w:r>
        <w:r w:rsidRPr="003E1CB8" w:rsidDel="00D32231">
          <w:rPr>
            <w:rFonts w:ascii="Segoe UI" w:hAnsi="Segoe UI" w:cs="Segoe UI"/>
            <w:color w:val="24292E"/>
          </w:rPr>
          <w:delText xml:space="preserve">.2, </w:delText>
        </w:r>
      </w:del>
      <w:r w:rsidRPr="00DE3D8D">
        <w:rPr>
          <w:rFonts w:ascii="Segoe UI" w:hAnsi="Segoe UI" w:cs="Segoe UI"/>
          <w:b/>
          <w:color w:val="24292E"/>
        </w:rPr>
        <w:t>R</w:t>
      </w:r>
      <w:r w:rsidRPr="003E1CB8">
        <w:rPr>
          <w:rFonts w:ascii="Segoe UI" w:hAnsi="Segoe UI" w:cs="Segoe UI"/>
          <w:color w:val="24292E"/>
        </w:rPr>
        <w:t>ead (get an object or list of objects)</w:t>
      </w:r>
    </w:p>
    <w:p w14:paraId="4E8B9FB6" w14:textId="24E7C8B4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package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del w:id="367" w:author="ASUS" w:date="2020-06-24T07:34:00Z">
        <w:r w:rsidRPr="001C1662" w:rsidDel="00897970">
          <w:rPr>
            <w:rFonts w:ascii="Courier New" w:eastAsia="Times New Roman" w:hAnsi="Courier New" w:cs="Courier New"/>
            <w:color w:val="24292E"/>
            <w:sz w:val="18"/>
            <w:szCs w:val="18"/>
          </w:rPr>
          <w:delText>hibernate.dao</w:delText>
        </w:r>
      </w:del>
      <w:proofErr w:type="spellStart"/>
      <w:ins w:id="368" w:author="ASUS" w:date="2020-06-24T07:53:00Z">
        <w:r w:rsidR="00BC3679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fa.trainning.daoimpl</w:t>
        </w:r>
      </w:ins>
      <w:proofErr w:type="spellEnd"/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5D7AF490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51052449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1C1662">
        <w:rPr>
          <w:rFonts w:ascii="Courier New" w:eastAsia="Times New Roman" w:hAnsi="Courier New" w:cs="Courier New"/>
          <w:color w:val="24292E"/>
          <w:sz w:val="18"/>
          <w:szCs w:val="18"/>
        </w:rPr>
        <w:t>org.hibernate.Session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4D4DD48B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3DDFB209" w14:textId="7B940A4B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proofErr w:type="spellStart"/>
      <w:ins w:id="369" w:author="ASUS" w:date="2020-06-24T11:19:00Z">
        <w:r w:rsidR="0017665F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fa.trainning.entities</w:t>
        </w:r>
      </w:ins>
      <w:proofErr w:type="spellEnd"/>
      <w:del w:id="370" w:author="ASUS" w:date="2020-06-24T11:19:00Z">
        <w:r w:rsidRPr="001C1662" w:rsidDel="0017665F">
          <w:rPr>
            <w:rFonts w:ascii="Courier New" w:eastAsia="Times New Roman" w:hAnsi="Courier New" w:cs="Courier New"/>
            <w:color w:val="24292E"/>
            <w:sz w:val="18"/>
            <w:szCs w:val="18"/>
          </w:rPr>
          <w:delText>hibernate.entity</w:delText>
        </w:r>
      </w:del>
      <w:r w:rsidRPr="001C1662">
        <w:rPr>
          <w:rFonts w:ascii="Courier New" w:eastAsia="Times New Roman" w:hAnsi="Courier New" w:cs="Courier New"/>
          <w:color w:val="24292E"/>
          <w:sz w:val="18"/>
          <w:szCs w:val="18"/>
        </w:rPr>
        <w:t>.Student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49BDDF6E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143168D6" w14:textId="7856D296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public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class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ins w:id="371" w:author="ASUS" w:date="2020-06-24T07:56:00Z">
        <w:r w:rsidR="00AF6254" w:rsidRPr="001C1662">
          <w:rPr>
            <w:rFonts w:ascii="Courier New" w:eastAsia="Times New Roman" w:hAnsi="Courier New" w:cs="Courier New"/>
            <w:color w:val="6F42C1"/>
            <w:sz w:val="18"/>
            <w:szCs w:val="18"/>
          </w:rPr>
          <w:t>StudentDao</w:t>
        </w:r>
        <w:r w:rsidR="00AF6254" w:rsidRPr="00AF6254">
          <w:rPr>
            <w:rFonts w:ascii="Courier New" w:eastAsia="Times New Roman" w:hAnsi="Courier New" w:cs="Courier New"/>
            <w:color w:val="6F42C1"/>
            <w:sz w:val="18"/>
            <w:szCs w:val="18"/>
            <w:rPrChange w:id="372" w:author="ASUS" w:date="2020-06-24T07:56:00Z">
              <w:rPr>
                <w:color w:val="6F42C1"/>
                <w:sz w:val="18"/>
                <w:szCs w:val="18"/>
              </w:rPr>
            </w:rPrChange>
          </w:rPr>
          <w:t>Impl implements StudentDao</w:t>
        </w:r>
      </w:ins>
      <w:del w:id="373" w:author="ASUS" w:date="2020-06-24T07:56:00Z">
        <w:r w:rsidRPr="001C1662" w:rsidDel="00AF6254">
          <w:rPr>
            <w:rFonts w:ascii="Courier New" w:eastAsia="Times New Roman" w:hAnsi="Courier New" w:cs="Courier New"/>
            <w:color w:val="6F42C1"/>
            <w:sz w:val="18"/>
            <w:szCs w:val="18"/>
          </w:rPr>
          <w:delText>StudentDao</w:delText>
        </w:r>
      </w:del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{</w:t>
      </w:r>
    </w:p>
    <w:p w14:paraId="07D358C6" w14:textId="7233479F" w:rsidR="006E235A" w:rsidRDefault="00AA05A3" w:rsidP="006E235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ins w:id="374" w:author="ASUS" w:date="2020-06-24T07:30:00Z"/>
          <w:color w:val="24292E"/>
          <w:sz w:val="18"/>
          <w:szCs w:val="18"/>
        </w:rPr>
      </w:pPr>
      <w:r w:rsidRPr="00C67146">
        <w:rPr>
          <w:color w:val="24292E"/>
          <w:sz w:val="18"/>
          <w:szCs w:val="18"/>
        </w:rPr>
        <w:t xml:space="preserve">    </w:t>
      </w:r>
      <w:proofErr w:type="gramStart"/>
      <w:ins w:id="375" w:author="ASUS" w:date="2020-06-24T07:30:00Z">
        <w:r w:rsidR="006E235A" w:rsidRPr="001C1662">
          <w:rPr>
            <w:rStyle w:val="pl-k"/>
            <w:rFonts w:eastAsiaTheme="majorEastAsia"/>
            <w:color w:val="D73A49"/>
            <w:sz w:val="18"/>
            <w:szCs w:val="18"/>
          </w:rPr>
          <w:t>private</w:t>
        </w:r>
        <w:proofErr w:type="gramEnd"/>
        <w:r w:rsidR="006E235A" w:rsidRPr="001C1662">
          <w:rPr>
            <w:color w:val="24292E"/>
            <w:sz w:val="18"/>
            <w:szCs w:val="18"/>
          </w:rPr>
          <w:t xml:space="preserve"> </w:t>
        </w:r>
        <w:r w:rsidR="006E235A" w:rsidRPr="0059359F">
          <w:rPr>
            <w:rStyle w:val="pl-smi"/>
            <w:color w:val="24292E"/>
            <w:sz w:val="18"/>
            <w:szCs w:val="18"/>
          </w:rPr>
          <w:t>Session</w:t>
        </w:r>
        <w:r w:rsidR="006E235A" w:rsidRPr="001C1662">
          <w:rPr>
            <w:color w:val="24292E"/>
            <w:sz w:val="18"/>
            <w:szCs w:val="18"/>
          </w:rPr>
          <w:t xml:space="preserve"> </w:t>
        </w:r>
        <w:proofErr w:type="spellStart"/>
        <w:r w:rsidR="006E235A" w:rsidRPr="0059359F">
          <w:rPr>
            <w:color w:val="24292E"/>
            <w:sz w:val="18"/>
            <w:szCs w:val="18"/>
          </w:rPr>
          <w:t>session</w:t>
        </w:r>
        <w:proofErr w:type="spellEnd"/>
        <w:r w:rsidR="006E235A" w:rsidRPr="0059359F">
          <w:rPr>
            <w:color w:val="24292E"/>
            <w:sz w:val="18"/>
            <w:szCs w:val="18"/>
          </w:rPr>
          <w:t xml:space="preserve"> = </w:t>
        </w:r>
        <w:proofErr w:type="spellStart"/>
        <w:r w:rsidR="006E235A" w:rsidRPr="0059359F">
          <w:rPr>
            <w:color w:val="24292E"/>
            <w:sz w:val="18"/>
            <w:szCs w:val="18"/>
          </w:rPr>
          <w:t>HibernateUtil.getSessionFactory</w:t>
        </w:r>
        <w:proofErr w:type="spellEnd"/>
        <w:r w:rsidR="006E235A" w:rsidRPr="0059359F">
          <w:rPr>
            <w:color w:val="24292E"/>
            <w:sz w:val="18"/>
            <w:szCs w:val="18"/>
          </w:rPr>
          <w:t>().</w:t>
        </w:r>
        <w:proofErr w:type="spellStart"/>
        <w:r w:rsidR="006E235A" w:rsidRPr="0059359F">
          <w:rPr>
            <w:color w:val="24292E"/>
            <w:sz w:val="18"/>
            <w:szCs w:val="18"/>
          </w:rPr>
          <w:t>openSession</w:t>
        </w:r>
        <w:proofErr w:type="spellEnd"/>
        <w:r w:rsidR="006E235A" w:rsidRPr="0059359F">
          <w:rPr>
            <w:color w:val="24292E"/>
            <w:sz w:val="18"/>
            <w:szCs w:val="18"/>
          </w:rPr>
          <w:t>()</w:t>
        </w:r>
        <w:r w:rsidR="006E235A" w:rsidRPr="001C1662">
          <w:rPr>
            <w:color w:val="24292E"/>
            <w:sz w:val="18"/>
            <w:szCs w:val="18"/>
          </w:rPr>
          <w:t>;</w:t>
        </w:r>
        <w:r w:rsidR="006E235A">
          <w:rPr>
            <w:color w:val="24292E"/>
            <w:sz w:val="18"/>
            <w:szCs w:val="18"/>
          </w:rPr>
          <w:t xml:space="preserve"> </w:t>
        </w:r>
      </w:ins>
    </w:p>
    <w:p w14:paraId="52014F16" w14:textId="77777777" w:rsidR="006E235A" w:rsidRDefault="006E235A" w:rsidP="006E23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6" w:author="ASUS" w:date="2020-06-24T07:57:00Z"/>
          <w:rFonts w:ascii="Courier New" w:eastAsia="Times New Roman" w:hAnsi="Courier New" w:cs="Courier New"/>
          <w:color w:val="24292E"/>
          <w:sz w:val="18"/>
          <w:szCs w:val="18"/>
          <w:lang w:val="en-US"/>
        </w:rPr>
      </w:pPr>
    </w:p>
    <w:p w14:paraId="56DB9310" w14:textId="01939013" w:rsidR="006B7BAF" w:rsidRPr="006B7BAF" w:rsidRDefault="006B7BAF" w:rsidP="006E23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7" w:author="ASUS" w:date="2020-06-24T07:30:00Z"/>
          <w:rFonts w:ascii="Courier New" w:eastAsia="Times New Roman" w:hAnsi="Courier New" w:cs="Courier New"/>
          <w:color w:val="24292E"/>
          <w:sz w:val="18"/>
          <w:szCs w:val="18"/>
          <w:lang w:val="en-US"/>
        </w:rPr>
      </w:pPr>
      <w:ins w:id="378" w:author="ASUS" w:date="2020-06-24T07:57:00Z">
        <w:r w:rsidRPr="00C67146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</w:t>
        </w:r>
        <w:r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@Override</w:t>
        </w:r>
      </w:ins>
    </w:p>
    <w:p w14:paraId="468FA678" w14:textId="124F831E" w:rsidR="00AA05A3" w:rsidRPr="00C67146" w:rsidRDefault="006E235A" w:rsidP="006E23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ins w:id="379" w:author="ASUS" w:date="2020-06-24T07:30:00Z">
        <w:r w:rsidRPr="00C67146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</w:t>
        </w:r>
      </w:ins>
      <w:r w:rsidR="00AA05A3" w:rsidRPr="00881252">
        <w:rPr>
          <w:rFonts w:ascii="Courier New" w:eastAsia="Times New Roman" w:hAnsi="Courier New" w:cs="Courier New"/>
          <w:b/>
          <w:color w:val="D73A49"/>
          <w:sz w:val="18"/>
          <w:szCs w:val="18"/>
        </w:rPr>
        <w:t>public</w:t>
      </w:r>
      <w:r w:rsidR="00AA05A3" w:rsidRPr="00C67146">
        <w:rPr>
          <w:rFonts w:ascii="Courier New" w:eastAsia="Times New Roman" w:hAnsi="Courier New" w:cs="Courier New"/>
          <w:b/>
          <w:color w:val="24292E"/>
          <w:sz w:val="18"/>
          <w:szCs w:val="18"/>
        </w:rPr>
        <w:t xml:space="preserve"> </w:t>
      </w:r>
      <w:r w:rsidR="00AA05A3">
        <w:rPr>
          <w:rFonts w:ascii="Courier New" w:eastAsia="Times New Roman" w:hAnsi="Courier New" w:cs="Courier New"/>
          <w:b/>
          <w:color w:val="D73A49"/>
          <w:sz w:val="18"/>
          <w:szCs w:val="18"/>
        </w:rPr>
        <w:t>Student</w:t>
      </w:r>
      <w:r w:rsidR="00AA05A3" w:rsidRPr="00C67146">
        <w:rPr>
          <w:rFonts w:ascii="Courier New" w:eastAsia="Times New Roman" w:hAnsi="Courier New" w:cs="Courier New"/>
          <w:b/>
          <w:color w:val="24292E"/>
          <w:sz w:val="18"/>
          <w:szCs w:val="18"/>
        </w:rPr>
        <w:t xml:space="preserve"> </w:t>
      </w:r>
      <w:r w:rsidR="00AA05A3" w:rsidRPr="00881252">
        <w:rPr>
          <w:rFonts w:ascii="Courier New" w:eastAsia="Times New Roman" w:hAnsi="Courier New" w:cs="Courier New"/>
          <w:b/>
          <w:color w:val="6F42C1"/>
          <w:sz w:val="18"/>
          <w:szCs w:val="18"/>
        </w:rPr>
        <w:t>getStudent</w:t>
      </w:r>
      <w:r w:rsidR="00AA05A3" w:rsidRPr="00C67146">
        <w:rPr>
          <w:rFonts w:ascii="Courier New" w:eastAsia="Times New Roman" w:hAnsi="Courier New" w:cs="Courier New"/>
          <w:b/>
          <w:color w:val="24292E"/>
          <w:sz w:val="18"/>
          <w:szCs w:val="18"/>
        </w:rPr>
        <w:t>(</w:t>
      </w:r>
      <w:del w:id="380" w:author="ASUS" w:date="2020-06-24T07:31:00Z">
        <w:r w:rsidR="00AA05A3" w:rsidDel="006E235A">
          <w:rPr>
            <w:rFonts w:ascii="Courier New" w:eastAsia="Times New Roman" w:hAnsi="Courier New" w:cs="Courier New"/>
            <w:b/>
            <w:color w:val="24292E"/>
            <w:sz w:val="18"/>
            <w:szCs w:val="18"/>
          </w:rPr>
          <w:delText>Session</w:delText>
        </w:r>
        <w:r w:rsidR="00AA05A3" w:rsidRPr="00C67146" w:rsidDel="006E235A">
          <w:rPr>
            <w:rFonts w:ascii="Courier New" w:eastAsia="Times New Roman" w:hAnsi="Courier New" w:cs="Courier New"/>
            <w:b/>
            <w:color w:val="24292E"/>
            <w:sz w:val="18"/>
            <w:szCs w:val="18"/>
          </w:rPr>
          <w:delText xml:space="preserve"> </w:delText>
        </w:r>
        <w:r w:rsidR="00AA05A3" w:rsidRPr="00EC002F" w:rsidDel="006E235A">
          <w:rPr>
            <w:rFonts w:ascii="Courier New" w:eastAsia="Times New Roman" w:hAnsi="Courier New" w:cs="Courier New"/>
            <w:b/>
            <w:color w:val="E36209"/>
            <w:sz w:val="18"/>
            <w:szCs w:val="18"/>
          </w:rPr>
          <w:delText>s</w:delText>
        </w:r>
        <w:r w:rsidR="00AA05A3" w:rsidDel="006E235A">
          <w:rPr>
            <w:rFonts w:ascii="Courier New" w:eastAsia="Times New Roman" w:hAnsi="Courier New" w:cs="Courier New"/>
            <w:b/>
            <w:color w:val="E36209"/>
            <w:sz w:val="18"/>
            <w:szCs w:val="18"/>
          </w:rPr>
          <w:delText>ession</w:delText>
        </w:r>
        <w:r w:rsidR="00AA05A3" w:rsidRPr="003558F9" w:rsidDel="006E235A">
          <w:rPr>
            <w:rFonts w:ascii="Courier New" w:eastAsia="Times New Roman" w:hAnsi="Courier New" w:cs="Courier New"/>
            <w:b/>
            <w:color w:val="24292E"/>
            <w:sz w:val="18"/>
            <w:szCs w:val="18"/>
          </w:rPr>
          <w:delText xml:space="preserve">, </w:delText>
        </w:r>
      </w:del>
      <w:r w:rsidR="00AA05A3" w:rsidRPr="00881252">
        <w:rPr>
          <w:rFonts w:ascii="Courier New" w:eastAsia="Times New Roman" w:hAnsi="Courier New" w:cs="Courier New"/>
          <w:b/>
          <w:color w:val="D73A49"/>
          <w:sz w:val="18"/>
          <w:szCs w:val="18"/>
        </w:rPr>
        <w:t>int</w:t>
      </w:r>
      <w:r w:rsidR="00AA05A3" w:rsidRPr="00C67146">
        <w:rPr>
          <w:rFonts w:ascii="Courier New" w:eastAsia="Times New Roman" w:hAnsi="Courier New" w:cs="Courier New"/>
          <w:b/>
          <w:color w:val="24292E"/>
          <w:sz w:val="18"/>
          <w:szCs w:val="18"/>
        </w:rPr>
        <w:t xml:space="preserve"> </w:t>
      </w:r>
      <w:r w:rsidR="00AA05A3" w:rsidRPr="00881252">
        <w:rPr>
          <w:rFonts w:ascii="Courier New" w:eastAsia="Times New Roman" w:hAnsi="Courier New" w:cs="Courier New"/>
          <w:b/>
          <w:color w:val="E36209"/>
          <w:sz w:val="18"/>
          <w:szCs w:val="18"/>
        </w:rPr>
        <w:t>id</w:t>
      </w:r>
      <w:r w:rsidR="00AA05A3" w:rsidRPr="00C67146">
        <w:rPr>
          <w:rFonts w:ascii="Courier New" w:eastAsia="Times New Roman" w:hAnsi="Courier New" w:cs="Courier New"/>
          <w:b/>
          <w:color w:val="24292E"/>
          <w:sz w:val="18"/>
          <w:szCs w:val="18"/>
        </w:rPr>
        <w:t>) {</w:t>
      </w:r>
    </w:p>
    <w:p w14:paraId="0FF22370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1C1662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// </w:t>
      </w:r>
      <w:r>
        <w:rPr>
          <w:rFonts w:ascii="Courier New" w:eastAsia="Times New Roman" w:hAnsi="Courier New" w:cs="Courier New"/>
          <w:color w:val="6A737D"/>
          <w:sz w:val="18"/>
          <w:szCs w:val="18"/>
        </w:rPr>
        <w:t>G</w:t>
      </w:r>
      <w:r w:rsidRPr="001C1662">
        <w:rPr>
          <w:rFonts w:ascii="Courier New" w:eastAsia="Times New Roman" w:hAnsi="Courier New" w:cs="Courier New"/>
          <w:color w:val="6A737D"/>
          <w:sz w:val="18"/>
          <w:szCs w:val="18"/>
        </w:rPr>
        <w:t>et Student entity using get() method</w:t>
      </w:r>
    </w:p>
    <w:p w14:paraId="57462AFF" w14:textId="77777777" w:rsidR="00AA05A3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1C1662">
        <w:rPr>
          <w:rFonts w:ascii="Courier New" w:eastAsia="Times New Roman" w:hAnsi="Courier New" w:cs="Courier New"/>
          <w:color w:val="24292E"/>
          <w:sz w:val="18"/>
          <w:szCs w:val="18"/>
        </w:rPr>
        <w:t>Student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student </w:t>
      </w: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C67146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>session</w:t>
      </w:r>
      <w:r w:rsidRPr="000C459B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>.</w:t>
      </w:r>
      <w:r w:rsidRPr="00C67146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>get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(</w:t>
      </w:r>
      <w:r w:rsidRPr="001C1662">
        <w:rPr>
          <w:rFonts w:ascii="Courier New" w:eastAsia="Times New Roman" w:hAnsi="Courier New" w:cs="Courier New"/>
          <w:color w:val="24292E"/>
          <w:sz w:val="18"/>
          <w:szCs w:val="18"/>
        </w:rPr>
        <w:t>Student</w:t>
      </w: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class, id);</w:t>
      </w:r>
    </w:p>
    <w:p w14:paraId="39EC5207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3A13A4C5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1C1662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// </w:t>
      </w:r>
      <w:r>
        <w:rPr>
          <w:rFonts w:ascii="Courier New" w:eastAsia="Times New Roman" w:hAnsi="Courier New" w:cs="Courier New"/>
          <w:color w:val="6A737D"/>
          <w:sz w:val="18"/>
          <w:szCs w:val="18"/>
        </w:rPr>
        <w:t>Return</w:t>
      </w:r>
    </w:p>
    <w:p w14:paraId="1EA4E552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return 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student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36FE46C4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}</w:t>
      </w:r>
    </w:p>
    <w:p w14:paraId="53EDAE16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4CC814C8" w14:textId="77777777" w:rsidR="00385993" w:rsidRPr="00C70040" w:rsidRDefault="00AA05A3" w:rsidP="0038599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1" w:author="ASUS" w:date="2020-06-24T07:57:00Z"/>
          <w:rFonts w:ascii="Courier New" w:eastAsia="Times New Roman" w:hAnsi="Courier New" w:cs="Courier New"/>
          <w:color w:val="24292E"/>
          <w:sz w:val="18"/>
          <w:szCs w:val="18"/>
          <w:lang w:val="en-US"/>
        </w:rPr>
      </w:pP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ins w:id="382" w:author="ASUS" w:date="2020-06-24T07:57:00Z">
        <w:r w:rsidR="00385993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@Override</w:t>
        </w:r>
      </w:ins>
    </w:p>
    <w:p w14:paraId="603C5682" w14:textId="32D21B84" w:rsidR="00AA05A3" w:rsidRPr="00C67146" w:rsidRDefault="00385993" w:rsidP="0038599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ins w:id="383" w:author="ASUS" w:date="2020-06-24T07:57:00Z">
        <w:r w:rsidRPr="00C67146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</w:t>
        </w:r>
      </w:ins>
      <w:r w:rsidR="00AA05A3" w:rsidRPr="00362B12">
        <w:rPr>
          <w:rFonts w:ascii="Courier New" w:eastAsia="Times New Roman" w:hAnsi="Courier New" w:cs="Courier New"/>
          <w:b/>
          <w:color w:val="D73A49"/>
          <w:sz w:val="18"/>
          <w:szCs w:val="18"/>
        </w:rPr>
        <w:t>public</w:t>
      </w:r>
      <w:r w:rsidR="00AA05A3" w:rsidRPr="00C67146">
        <w:rPr>
          <w:rFonts w:ascii="Courier New" w:eastAsia="Times New Roman" w:hAnsi="Courier New" w:cs="Courier New"/>
          <w:b/>
          <w:color w:val="24292E"/>
          <w:sz w:val="18"/>
          <w:szCs w:val="18"/>
        </w:rPr>
        <w:t xml:space="preserve"> </w:t>
      </w:r>
      <w:r w:rsidR="00AA05A3">
        <w:rPr>
          <w:rFonts w:ascii="Courier New" w:eastAsia="Times New Roman" w:hAnsi="Courier New" w:cs="Courier New"/>
          <w:b/>
          <w:color w:val="D73A49"/>
          <w:sz w:val="18"/>
          <w:szCs w:val="18"/>
        </w:rPr>
        <w:t>Student</w:t>
      </w:r>
      <w:r w:rsidR="00AA05A3" w:rsidRPr="00C67146">
        <w:rPr>
          <w:rFonts w:ascii="Courier New" w:eastAsia="Times New Roman" w:hAnsi="Courier New" w:cs="Courier New"/>
          <w:b/>
          <w:color w:val="24292E"/>
          <w:sz w:val="18"/>
          <w:szCs w:val="18"/>
        </w:rPr>
        <w:t xml:space="preserve"> </w:t>
      </w:r>
      <w:r w:rsidR="00AA05A3" w:rsidRPr="00362B12">
        <w:rPr>
          <w:rFonts w:ascii="Courier New" w:eastAsia="Times New Roman" w:hAnsi="Courier New" w:cs="Courier New"/>
          <w:b/>
          <w:color w:val="6F42C1"/>
          <w:sz w:val="18"/>
          <w:szCs w:val="18"/>
        </w:rPr>
        <w:t>loadStudent</w:t>
      </w:r>
      <w:r w:rsidR="00AA05A3" w:rsidRPr="00C67146">
        <w:rPr>
          <w:rFonts w:ascii="Courier New" w:eastAsia="Times New Roman" w:hAnsi="Courier New" w:cs="Courier New"/>
          <w:b/>
          <w:color w:val="24292E"/>
          <w:sz w:val="18"/>
          <w:szCs w:val="18"/>
        </w:rPr>
        <w:t>(</w:t>
      </w:r>
      <w:del w:id="384" w:author="ASUS" w:date="2020-06-24T07:31:00Z">
        <w:r w:rsidR="00AA05A3" w:rsidDel="006E235A">
          <w:rPr>
            <w:rFonts w:ascii="Courier New" w:eastAsia="Times New Roman" w:hAnsi="Courier New" w:cs="Courier New"/>
            <w:b/>
            <w:color w:val="24292E"/>
            <w:sz w:val="18"/>
            <w:szCs w:val="18"/>
          </w:rPr>
          <w:delText>Session</w:delText>
        </w:r>
        <w:r w:rsidR="00AA05A3" w:rsidRPr="00C67146" w:rsidDel="006E235A">
          <w:rPr>
            <w:rFonts w:ascii="Courier New" w:eastAsia="Times New Roman" w:hAnsi="Courier New" w:cs="Courier New"/>
            <w:b/>
            <w:color w:val="24292E"/>
            <w:sz w:val="18"/>
            <w:szCs w:val="18"/>
          </w:rPr>
          <w:delText xml:space="preserve"> </w:delText>
        </w:r>
        <w:r w:rsidR="00AA05A3" w:rsidRPr="00EC002F" w:rsidDel="006E235A">
          <w:rPr>
            <w:rFonts w:ascii="Courier New" w:eastAsia="Times New Roman" w:hAnsi="Courier New" w:cs="Courier New"/>
            <w:b/>
            <w:color w:val="E36209"/>
            <w:sz w:val="18"/>
            <w:szCs w:val="18"/>
          </w:rPr>
          <w:delText>s</w:delText>
        </w:r>
        <w:r w:rsidR="00AA05A3" w:rsidDel="006E235A">
          <w:rPr>
            <w:rFonts w:ascii="Courier New" w:eastAsia="Times New Roman" w:hAnsi="Courier New" w:cs="Courier New"/>
            <w:b/>
            <w:color w:val="E36209"/>
            <w:sz w:val="18"/>
            <w:szCs w:val="18"/>
          </w:rPr>
          <w:delText>ession</w:delText>
        </w:r>
        <w:r w:rsidR="00AA05A3" w:rsidRPr="003558F9" w:rsidDel="006E235A">
          <w:rPr>
            <w:rFonts w:ascii="Courier New" w:eastAsia="Times New Roman" w:hAnsi="Courier New" w:cs="Courier New"/>
            <w:b/>
            <w:color w:val="24292E"/>
            <w:sz w:val="18"/>
            <w:szCs w:val="18"/>
          </w:rPr>
          <w:delText xml:space="preserve">, </w:delText>
        </w:r>
      </w:del>
      <w:r w:rsidR="00AA05A3" w:rsidRPr="00362B12">
        <w:rPr>
          <w:rFonts w:ascii="Courier New" w:eastAsia="Times New Roman" w:hAnsi="Courier New" w:cs="Courier New"/>
          <w:b/>
          <w:color w:val="D73A49"/>
          <w:sz w:val="18"/>
          <w:szCs w:val="18"/>
        </w:rPr>
        <w:t>int</w:t>
      </w:r>
      <w:r w:rsidR="00AA05A3" w:rsidRPr="00C67146">
        <w:rPr>
          <w:rFonts w:ascii="Courier New" w:eastAsia="Times New Roman" w:hAnsi="Courier New" w:cs="Courier New"/>
          <w:b/>
          <w:color w:val="24292E"/>
          <w:sz w:val="18"/>
          <w:szCs w:val="18"/>
        </w:rPr>
        <w:t xml:space="preserve"> </w:t>
      </w:r>
      <w:r w:rsidR="00AA05A3" w:rsidRPr="00362B12">
        <w:rPr>
          <w:rFonts w:ascii="Courier New" w:eastAsia="Times New Roman" w:hAnsi="Courier New" w:cs="Courier New"/>
          <w:b/>
          <w:color w:val="E36209"/>
          <w:sz w:val="18"/>
          <w:szCs w:val="18"/>
        </w:rPr>
        <w:t>id</w:t>
      </w:r>
      <w:r w:rsidR="00AA05A3" w:rsidRPr="00C67146">
        <w:rPr>
          <w:rFonts w:ascii="Courier New" w:eastAsia="Times New Roman" w:hAnsi="Courier New" w:cs="Courier New"/>
          <w:b/>
          <w:color w:val="24292E"/>
          <w:sz w:val="18"/>
          <w:szCs w:val="18"/>
        </w:rPr>
        <w:t>) {</w:t>
      </w:r>
    </w:p>
    <w:p w14:paraId="05CFB53D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1C1662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// </w:t>
      </w:r>
      <w:r>
        <w:rPr>
          <w:rFonts w:ascii="Courier New" w:eastAsia="Times New Roman" w:hAnsi="Courier New" w:cs="Courier New"/>
          <w:color w:val="6A737D"/>
          <w:sz w:val="18"/>
          <w:szCs w:val="18"/>
        </w:rPr>
        <w:t>G</w:t>
      </w:r>
      <w:r w:rsidRPr="001C1662">
        <w:rPr>
          <w:rFonts w:ascii="Courier New" w:eastAsia="Times New Roman" w:hAnsi="Courier New" w:cs="Courier New"/>
          <w:color w:val="6A737D"/>
          <w:sz w:val="18"/>
          <w:szCs w:val="18"/>
        </w:rPr>
        <w:t>et Student entity using load() method</w:t>
      </w:r>
    </w:p>
    <w:p w14:paraId="0C6889E1" w14:textId="77777777" w:rsidR="00AA05A3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1C1662">
        <w:rPr>
          <w:rFonts w:ascii="Courier New" w:eastAsia="Times New Roman" w:hAnsi="Courier New" w:cs="Courier New"/>
          <w:color w:val="24292E"/>
          <w:sz w:val="18"/>
          <w:szCs w:val="18"/>
        </w:rPr>
        <w:t>Student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student </w:t>
      </w: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C67146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>session</w:t>
      </w:r>
      <w:r w:rsidRPr="000C459B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>.</w:t>
      </w:r>
      <w:r w:rsidRPr="00C67146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>load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(</w:t>
      </w:r>
      <w:r w:rsidRPr="001C1662">
        <w:rPr>
          <w:rFonts w:ascii="Courier New" w:eastAsia="Times New Roman" w:hAnsi="Courier New" w:cs="Courier New"/>
          <w:color w:val="24292E"/>
          <w:sz w:val="18"/>
          <w:szCs w:val="18"/>
        </w:rPr>
        <w:t>Student</w:t>
      </w: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class, id);</w:t>
      </w:r>
      <w:r w:rsidRPr="0001759E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</w:p>
    <w:p w14:paraId="217E305E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01123F66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1C1662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// </w:t>
      </w:r>
      <w:r>
        <w:rPr>
          <w:rFonts w:ascii="Courier New" w:eastAsia="Times New Roman" w:hAnsi="Courier New" w:cs="Courier New"/>
          <w:color w:val="6A737D"/>
          <w:sz w:val="18"/>
          <w:szCs w:val="18"/>
        </w:rPr>
        <w:t>Return</w:t>
      </w:r>
    </w:p>
    <w:p w14:paraId="3416D6D7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return 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student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6B3CC514" w14:textId="25A80CEE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}</w:t>
      </w:r>
    </w:p>
    <w:p w14:paraId="156186D8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41766F25" w14:textId="77777777" w:rsidR="00385993" w:rsidRPr="00C70040" w:rsidRDefault="00AA05A3" w:rsidP="0038599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5" w:author="ASUS" w:date="2020-06-24T07:57:00Z"/>
          <w:rFonts w:ascii="Courier New" w:eastAsia="Times New Roman" w:hAnsi="Courier New" w:cs="Courier New"/>
          <w:color w:val="24292E"/>
          <w:sz w:val="18"/>
          <w:szCs w:val="18"/>
          <w:lang w:val="en-US"/>
        </w:rPr>
      </w:pP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</w:t>
      </w:r>
      <w:ins w:id="386" w:author="ASUS" w:date="2020-06-24T07:57:00Z">
        <w:r w:rsidR="00385993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@Override</w:t>
        </w:r>
      </w:ins>
    </w:p>
    <w:p w14:paraId="597EBDFF" w14:textId="7242C843" w:rsidR="00AA05A3" w:rsidRPr="00C67146" w:rsidRDefault="00385993" w:rsidP="0038599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ins w:id="387" w:author="ASUS" w:date="2020-06-24T07:57:00Z">
        <w:r w:rsidRPr="00C67146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</w:t>
        </w:r>
      </w:ins>
      <w:r w:rsidR="00AA05A3" w:rsidRPr="00F77B8B">
        <w:rPr>
          <w:rFonts w:ascii="Courier New" w:eastAsia="Times New Roman" w:hAnsi="Courier New" w:cs="Courier New"/>
          <w:b/>
          <w:color w:val="D73A49"/>
          <w:sz w:val="18"/>
          <w:szCs w:val="18"/>
          <w:highlight w:val="yellow"/>
          <w:rPrChange w:id="388" w:author="ASUS" w:date="2020-06-24T13:17:00Z">
            <w:rPr>
              <w:rFonts w:ascii="Courier New" w:eastAsia="Times New Roman" w:hAnsi="Courier New" w:cs="Courier New"/>
              <w:b/>
              <w:color w:val="D73A49"/>
              <w:sz w:val="18"/>
              <w:szCs w:val="18"/>
            </w:rPr>
          </w:rPrChange>
        </w:rPr>
        <w:t>public</w:t>
      </w:r>
      <w:r w:rsidR="00AA05A3" w:rsidRPr="00F77B8B">
        <w:rPr>
          <w:rFonts w:ascii="Courier New" w:eastAsia="Times New Roman" w:hAnsi="Courier New" w:cs="Courier New"/>
          <w:b/>
          <w:color w:val="24292E"/>
          <w:sz w:val="18"/>
          <w:szCs w:val="18"/>
          <w:highlight w:val="yellow"/>
          <w:rPrChange w:id="389" w:author="ASUS" w:date="2020-06-24T13:17:00Z">
            <w:rPr>
              <w:rFonts w:ascii="Courier New" w:eastAsia="Times New Roman" w:hAnsi="Courier New" w:cs="Courier New"/>
              <w:b/>
              <w:color w:val="24292E"/>
              <w:sz w:val="18"/>
              <w:szCs w:val="18"/>
            </w:rPr>
          </w:rPrChange>
        </w:rPr>
        <w:t xml:space="preserve"> </w:t>
      </w:r>
      <w:r w:rsidR="00AA05A3" w:rsidRPr="00F77B8B">
        <w:rPr>
          <w:rFonts w:ascii="Courier New" w:eastAsia="Times New Roman" w:hAnsi="Courier New" w:cs="Courier New"/>
          <w:b/>
          <w:color w:val="D73A49"/>
          <w:sz w:val="18"/>
          <w:szCs w:val="18"/>
          <w:highlight w:val="yellow"/>
          <w:rPrChange w:id="390" w:author="ASUS" w:date="2020-06-24T13:17:00Z">
            <w:rPr>
              <w:rFonts w:ascii="Courier New" w:eastAsia="Times New Roman" w:hAnsi="Courier New" w:cs="Courier New"/>
              <w:b/>
              <w:color w:val="D73A49"/>
              <w:sz w:val="18"/>
              <w:szCs w:val="18"/>
            </w:rPr>
          </w:rPrChange>
        </w:rPr>
        <w:t>Student</w:t>
      </w:r>
      <w:r w:rsidR="00AA05A3" w:rsidRPr="00F77B8B">
        <w:rPr>
          <w:rFonts w:ascii="Courier New" w:eastAsia="Times New Roman" w:hAnsi="Courier New" w:cs="Courier New"/>
          <w:b/>
          <w:color w:val="24292E"/>
          <w:sz w:val="18"/>
          <w:szCs w:val="18"/>
          <w:highlight w:val="yellow"/>
          <w:rPrChange w:id="391" w:author="ASUS" w:date="2020-06-24T13:17:00Z">
            <w:rPr>
              <w:rFonts w:ascii="Courier New" w:eastAsia="Times New Roman" w:hAnsi="Courier New" w:cs="Courier New"/>
              <w:b/>
              <w:color w:val="24292E"/>
              <w:sz w:val="18"/>
              <w:szCs w:val="18"/>
            </w:rPr>
          </w:rPrChange>
        </w:rPr>
        <w:t xml:space="preserve"> </w:t>
      </w:r>
      <w:ins w:id="392" w:author="ASUS" w:date="2020-06-24T13:08:00Z">
        <w:r w:rsidR="002157E0" w:rsidRPr="00F77B8B">
          <w:rPr>
            <w:rFonts w:ascii="Courier New" w:eastAsia="Times New Roman" w:hAnsi="Courier New" w:cs="Courier New"/>
            <w:color w:val="6F42C1"/>
            <w:sz w:val="18"/>
            <w:szCs w:val="18"/>
            <w:highlight w:val="yellow"/>
            <w:rPrChange w:id="393" w:author="ASUS" w:date="2020-06-24T13:17:00Z">
              <w:rPr>
                <w:rFonts w:ascii="Courier New" w:eastAsia="Times New Roman" w:hAnsi="Courier New" w:cs="Courier New"/>
                <w:color w:val="6F42C1"/>
                <w:sz w:val="18"/>
                <w:szCs w:val="18"/>
              </w:rPr>
            </w:rPrChange>
          </w:rPr>
          <w:t>getStudentUsingNamedQuery</w:t>
        </w:r>
      </w:ins>
      <w:del w:id="394" w:author="ASUS" w:date="2020-06-24T13:08:00Z">
        <w:r w:rsidR="00AA05A3" w:rsidRPr="00F77B8B" w:rsidDel="002157E0">
          <w:rPr>
            <w:rFonts w:ascii="Courier New" w:eastAsia="Times New Roman" w:hAnsi="Courier New" w:cs="Courier New"/>
            <w:b/>
            <w:color w:val="6F42C1"/>
            <w:sz w:val="18"/>
            <w:szCs w:val="18"/>
            <w:highlight w:val="yellow"/>
            <w:rPrChange w:id="395" w:author="ASUS" w:date="2020-06-24T13:17:00Z">
              <w:rPr>
                <w:rFonts w:ascii="Courier New" w:eastAsia="Times New Roman" w:hAnsi="Courier New" w:cs="Courier New"/>
                <w:b/>
                <w:color w:val="6F42C1"/>
                <w:sz w:val="18"/>
                <w:szCs w:val="18"/>
              </w:rPr>
            </w:rPrChange>
          </w:rPr>
          <w:delText>getStudentById</w:delText>
        </w:r>
      </w:del>
      <w:r w:rsidR="00AA05A3" w:rsidRPr="00F77B8B">
        <w:rPr>
          <w:rFonts w:ascii="Courier New" w:eastAsia="Times New Roman" w:hAnsi="Courier New" w:cs="Courier New"/>
          <w:b/>
          <w:color w:val="24292E"/>
          <w:sz w:val="18"/>
          <w:szCs w:val="18"/>
          <w:highlight w:val="yellow"/>
          <w:rPrChange w:id="396" w:author="ASUS" w:date="2020-06-24T13:17:00Z">
            <w:rPr>
              <w:rFonts w:ascii="Courier New" w:eastAsia="Times New Roman" w:hAnsi="Courier New" w:cs="Courier New"/>
              <w:b/>
              <w:color w:val="24292E"/>
              <w:sz w:val="18"/>
              <w:szCs w:val="18"/>
            </w:rPr>
          </w:rPrChange>
        </w:rPr>
        <w:t>(</w:t>
      </w:r>
      <w:del w:id="397" w:author="ASUS" w:date="2020-06-24T07:31:00Z">
        <w:r w:rsidR="00AA05A3" w:rsidRPr="00F77B8B" w:rsidDel="006E235A">
          <w:rPr>
            <w:rFonts w:ascii="Courier New" w:eastAsia="Times New Roman" w:hAnsi="Courier New" w:cs="Courier New"/>
            <w:b/>
            <w:color w:val="24292E"/>
            <w:sz w:val="18"/>
            <w:szCs w:val="18"/>
            <w:highlight w:val="yellow"/>
            <w:rPrChange w:id="398" w:author="ASUS" w:date="2020-06-24T13:1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</w:rPr>
            </w:rPrChange>
          </w:rPr>
          <w:delText xml:space="preserve">Session </w:delText>
        </w:r>
        <w:r w:rsidR="00AA05A3" w:rsidRPr="00F77B8B" w:rsidDel="006E235A">
          <w:rPr>
            <w:rFonts w:ascii="Courier New" w:eastAsia="Times New Roman" w:hAnsi="Courier New" w:cs="Courier New"/>
            <w:b/>
            <w:color w:val="E36209"/>
            <w:sz w:val="18"/>
            <w:szCs w:val="18"/>
            <w:highlight w:val="yellow"/>
            <w:rPrChange w:id="399" w:author="ASUS" w:date="2020-06-24T13:17:00Z">
              <w:rPr>
                <w:rFonts w:ascii="Courier New" w:eastAsia="Times New Roman" w:hAnsi="Courier New" w:cs="Courier New"/>
                <w:b/>
                <w:color w:val="E36209"/>
                <w:sz w:val="18"/>
                <w:szCs w:val="18"/>
              </w:rPr>
            </w:rPrChange>
          </w:rPr>
          <w:delText>session</w:delText>
        </w:r>
        <w:r w:rsidR="00AA05A3" w:rsidRPr="00F77B8B" w:rsidDel="006E235A">
          <w:rPr>
            <w:rFonts w:ascii="Courier New" w:eastAsia="Times New Roman" w:hAnsi="Courier New" w:cs="Courier New"/>
            <w:b/>
            <w:color w:val="24292E"/>
            <w:sz w:val="18"/>
            <w:szCs w:val="18"/>
            <w:highlight w:val="yellow"/>
            <w:rPrChange w:id="400" w:author="ASUS" w:date="2020-06-24T13:17:00Z">
              <w:rPr>
                <w:rFonts w:ascii="Courier New" w:eastAsia="Times New Roman" w:hAnsi="Courier New" w:cs="Courier New"/>
                <w:b/>
                <w:color w:val="24292E"/>
                <w:sz w:val="18"/>
                <w:szCs w:val="18"/>
              </w:rPr>
            </w:rPrChange>
          </w:rPr>
          <w:delText xml:space="preserve">, </w:delText>
        </w:r>
      </w:del>
      <w:r w:rsidR="00AA05A3" w:rsidRPr="00F77B8B">
        <w:rPr>
          <w:rFonts w:ascii="Courier New" w:eastAsia="Times New Roman" w:hAnsi="Courier New" w:cs="Courier New"/>
          <w:b/>
          <w:color w:val="D73A49"/>
          <w:sz w:val="18"/>
          <w:szCs w:val="18"/>
          <w:highlight w:val="yellow"/>
          <w:rPrChange w:id="401" w:author="ASUS" w:date="2020-06-24T13:17:00Z">
            <w:rPr>
              <w:rFonts w:ascii="Courier New" w:eastAsia="Times New Roman" w:hAnsi="Courier New" w:cs="Courier New"/>
              <w:b/>
              <w:color w:val="D73A49"/>
              <w:sz w:val="18"/>
              <w:szCs w:val="18"/>
            </w:rPr>
          </w:rPrChange>
        </w:rPr>
        <w:t>int</w:t>
      </w:r>
      <w:r w:rsidR="00AA05A3" w:rsidRPr="00F77B8B">
        <w:rPr>
          <w:rFonts w:ascii="Courier New" w:eastAsia="Times New Roman" w:hAnsi="Courier New" w:cs="Courier New"/>
          <w:b/>
          <w:color w:val="24292E"/>
          <w:sz w:val="18"/>
          <w:szCs w:val="18"/>
          <w:highlight w:val="yellow"/>
          <w:rPrChange w:id="402" w:author="ASUS" w:date="2020-06-24T13:17:00Z">
            <w:rPr>
              <w:rFonts w:ascii="Courier New" w:eastAsia="Times New Roman" w:hAnsi="Courier New" w:cs="Courier New"/>
              <w:b/>
              <w:color w:val="24292E"/>
              <w:sz w:val="18"/>
              <w:szCs w:val="18"/>
            </w:rPr>
          </w:rPrChange>
        </w:rPr>
        <w:t xml:space="preserve"> </w:t>
      </w:r>
      <w:r w:rsidR="00AA05A3" w:rsidRPr="00F77B8B">
        <w:rPr>
          <w:rFonts w:ascii="Courier New" w:eastAsia="Times New Roman" w:hAnsi="Courier New" w:cs="Courier New"/>
          <w:b/>
          <w:color w:val="E36209"/>
          <w:sz w:val="18"/>
          <w:szCs w:val="18"/>
          <w:highlight w:val="yellow"/>
          <w:rPrChange w:id="403" w:author="ASUS" w:date="2020-06-24T13:17:00Z">
            <w:rPr>
              <w:rFonts w:ascii="Courier New" w:eastAsia="Times New Roman" w:hAnsi="Courier New" w:cs="Courier New"/>
              <w:b/>
              <w:color w:val="E36209"/>
              <w:sz w:val="18"/>
              <w:szCs w:val="18"/>
            </w:rPr>
          </w:rPrChange>
        </w:rPr>
        <w:t>id</w:t>
      </w:r>
      <w:r w:rsidR="00AA05A3" w:rsidRPr="00F77B8B">
        <w:rPr>
          <w:rFonts w:ascii="Courier New" w:eastAsia="Times New Roman" w:hAnsi="Courier New" w:cs="Courier New"/>
          <w:b/>
          <w:color w:val="24292E"/>
          <w:sz w:val="18"/>
          <w:szCs w:val="18"/>
          <w:highlight w:val="yellow"/>
          <w:rPrChange w:id="404" w:author="ASUS" w:date="2020-06-24T13:17:00Z">
            <w:rPr>
              <w:rFonts w:ascii="Courier New" w:eastAsia="Times New Roman" w:hAnsi="Courier New" w:cs="Courier New"/>
              <w:b/>
              <w:color w:val="24292E"/>
              <w:sz w:val="18"/>
              <w:szCs w:val="18"/>
            </w:rPr>
          </w:rPrChange>
        </w:rPr>
        <w:t>) {</w:t>
      </w:r>
      <w:bookmarkStart w:id="405" w:name="_GoBack"/>
      <w:bookmarkEnd w:id="405"/>
    </w:p>
    <w:p w14:paraId="6E4BBBF2" w14:textId="27CF85FA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1C1662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// </w:t>
      </w:r>
      <w:ins w:id="406" w:author="ASUS" w:date="2020-06-24T13:13:00Z">
        <w:r w:rsidR="003D3BA5">
          <w:rPr>
            <w:rFonts w:ascii="Courier New" w:eastAsia="Times New Roman" w:hAnsi="Courier New" w:cs="Courier New"/>
            <w:color w:val="6A737D"/>
            <w:sz w:val="18"/>
            <w:szCs w:val="18"/>
          </w:rPr>
          <w:t>Executing named query</w:t>
        </w:r>
      </w:ins>
      <w:del w:id="407" w:author="ASUS" w:date="2020-06-24T13:13:00Z">
        <w:r w:rsidDel="003D3BA5">
          <w:rPr>
            <w:rFonts w:ascii="Courier New" w:eastAsia="Times New Roman" w:hAnsi="Courier New" w:cs="Courier New"/>
            <w:color w:val="6A737D"/>
            <w:sz w:val="18"/>
            <w:szCs w:val="18"/>
          </w:rPr>
          <w:delText>O</w:delText>
        </w:r>
        <w:r w:rsidRPr="001C1662" w:rsidDel="003D3BA5">
          <w:rPr>
            <w:rFonts w:ascii="Courier New" w:eastAsia="Times New Roman" w:hAnsi="Courier New" w:cs="Courier New"/>
            <w:color w:val="6A737D"/>
            <w:sz w:val="18"/>
            <w:szCs w:val="18"/>
          </w:rPr>
          <w:delText>btain an entity using byId() method</w:delText>
        </w:r>
      </w:del>
    </w:p>
    <w:p w14:paraId="794C11EC" w14:textId="5E670EBC" w:rsidR="00697CDF" w:rsidRDefault="00AA05A3" w:rsidP="00697CD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8" w:author="ASUS" w:date="2020-06-24T13:11:00Z"/>
          <w:rFonts w:ascii="Courier New" w:eastAsia="Times New Roman" w:hAnsi="Courier New" w:cs="Courier New"/>
          <w:color w:val="D73A49"/>
          <w:sz w:val="18"/>
          <w:szCs w:val="18"/>
          <w:lang w:eastAsia="ja-JP"/>
        </w:rPr>
        <w:pPrChange w:id="409" w:author="ASUS" w:date="2020-06-24T13:11:00Z">
          <w:pPr>
            <w:pBdr>
              <w:top w:val="single" w:sz="6" w:space="12" w:color="3D85C6"/>
              <w:left w:val="single" w:sz="6" w:space="12" w:color="3D85C6"/>
              <w:bottom w:val="single" w:sz="6" w:space="12" w:color="3D85C6"/>
              <w:right w:val="single" w:sz="6" w:space="12" w:color="3D85C6"/>
            </w:pBdr>
            <w:shd w:val="clear" w:color="auto" w:fill="F6F8FA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ins w:id="410" w:author="ASUS" w:date="2020-06-24T13:11:00Z">
        <w:r w:rsidR="00635448">
          <w:rPr>
            <w:rFonts w:ascii="Courier New" w:eastAsia="Times New Roman" w:hAnsi="Courier New" w:cs="Courier New"/>
            <w:color w:val="24292E"/>
            <w:sz w:val="18"/>
            <w:szCs w:val="18"/>
          </w:rPr>
          <w:t>List&lt;</w:t>
        </w:r>
      </w:ins>
      <w:r w:rsidRPr="001C1662">
        <w:rPr>
          <w:rFonts w:ascii="Courier New" w:eastAsia="Times New Roman" w:hAnsi="Courier New" w:cs="Courier New"/>
          <w:color w:val="24292E"/>
          <w:sz w:val="18"/>
          <w:szCs w:val="18"/>
        </w:rPr>
        <w:t>Student</w:t>
      </w:r>
      <w:ins w:id="411" w:author="ASUS" w:date="2020-06-24T13:11:00Z">
        <w:r w:rsidR="00635448">
          <w:rPr>
            <w:rFonts w:ascii="Courier New" w:eastAsia="Times New Roman" w:hAnsi="Courier New" w:cs="Courier New"/>
            <w:color w:val="24292E"/>
            <w:sz w:val="18"/>
            <w:szCs w:val="18"/>
          </w:rPr>
          <w:t>&gt;</w:t>
        </w:r>
      </w:ins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student</w:t>
      </w:r>
      <w:ins w:id="412" w:author="ASUS" w:date="2020-06-24T13:11:00Z">
        <w:r w:rsidR="00635448">
          <w:rPr>
            <w:rFonts w:ascii="Courier New" w:eastAsia="Times New Roman" w:hAnsi="Courier New" w:cs="Courier New"/>
            <w:color w:val="24292E"/>
            <w:sz w:val="18"/>
            <w:szCs w:val="18"/>
          </w:rPr>
          <w:t>s</w:t>
        </w:r>
      </w:ins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ins w:id="413" w:author="ASUS" w:date="2020-06-24T13:11:00Z">
        <w:r w:rsidR="00697CDF">
          <w:rPr>
            <w:rFonts w:ascii="Courier New" w:eastAsia="Times New Roman" w:hAnsi="Courier New" w:cs="Courier New"/>
            <w:color w:val="FF0000"/>
            <w:sz w:val="18"/>
            <w:szCs w:val="18"/>
          </w:rPr>
          <w:t xml:space="preserve"> </w:t>
        </w:r>
      </w:ins>
      <w:del w:id="414" w:author="ASUS" w:date="2020-06-24T13:10:00Z">
        <w:r w:rsidRPr="00C67146" w:rsidDel="00697CDF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</w:delText>
        </w:r>
        <w:r w:rsidRPr="00C67146" w:rsidDel="00697CDF">
          <w:rPr>
            <w:rFonts w:ascii="Courier New" w:eastAsia="Times New Roman" w:hAnsi="Courier New" w:cs="Courier New"/>
            <w:color w:val="FF0000"/>
            <w:sz w:val="18"/>
            <w:szCs w:val="18"/>
            <w:highlight w:val="yellow"/>
          </w:rPr>
          <w:delText>session</w:delText>
        </w:r>
        <w:r w:rsidRPr="000C459B" w:rsidDel="00697CDF">
          <w:rPr>
            <w:rFonts w:ascii="Courier New" w:eastAsia="Times New Roman" w:hAnsi="Courier New" w:cs="Courier New"/>
            <w:color w:val="FF0000"/>
            <w:sz w:val="18"/>
            <w:szCs w:val="18"/>
            <w:highlight w:val="yellow"/>
          </w:rPr>
          <w:delText>.</w:delText>
        </w:r>
        <w:r w:rsidRPr="00C67146" w:rsidDel="00697CDF">
          <w:rPr>
            <w:rFonts w:ascii="Courier New" w:eastAsia="Times New Roman" w:hAnsi="Courier New" w:cs="Courier New"/>
            <w:color w:val="FF0000"/>
            <w:sz w:val="18"/>
            <w:szCs w:val="18"/>
            <w:highlight w:val="yellow"/>
          </w:rPr>
          <w:delText>byId</w:delText>
        </w:r>
        <w:r w:rsidRPr="00C67146" w:rsidDel="00697CDF">
          <w:rPr>
            <w:rFonts w:ascii="Courier New" w:eastAsia="Times New Roman" w:hAnsi="Courier New" w:cs="Courier New"/>
            <w:color w:val="24292E"/>
            <w:sz w:val="18"/>
            <w:szCs w:val="18"/>
          </w:rPr>
          <w:delText>(</w:delText>
        </w:r>
        <w:r w:rsidRPr="001C1662" w:rsidDel="00697CDF">
          <w:rPr>
            <w:rFonts w:ascii="Courier New" w:eastAsia="Times New Roman" w:hAnsi="Courier New" w:cs="Courier New"/>
            <w:color w:val="24292E"/>
            <w:sz w:val="18"/>
            <w:szCs w:val="18"/>
          </w:rPr>
          <w:delText>Student</w:delText>
        </w:r>
        <w:r w:rsidRPr="001C1662" w:rsidDel="00697CDF">
          <w:rPr>
            <w:rFonts w:ascii="Courier New" w:eastAsia="Times New Roman" w:hAnsi="Courier New" w:cs="Courier New"/>
            <w:color w:val="D73A49"/>
            <w:sz w:val="18"/>
            <w:szCs w:val="18"/>
          </w:rPr>
          <w:delText>.</w:delText>
        </w:r>
        <w:r w:rsidRPr="00C67146" w:rsidDel="00697CDF">
          <w:rPr>
            <w:rFonts w:ascii="Courier New" w:eastAsia="Times New Roman" w:hAnsi="Courier New" w:cs="Courier New"/>
            <w:color w:val="24292E"/>
            <w:sz w:val="18"/>
            <w:szCs w:val="18"/>
          </w:rPr>
          <w:delText>class)</w:delText>
        </w:r>
        <w:r w:rsidRPr="001C1662" w:rsidDel="00697CDF">
          <w:rPr>
            <w:rFonts w:ascii="Courier New" w:eastAsia="Times New Roman" w:hAnsi="Courier New" w:cs="Courier New"/>
            <w:color w:val="D73A49"/>
            <w:sz w:val="18"/>
            <w:szCs w:val="18"/>
          </w:rPr>
          <w:delText>.</w:delText>
        </w:r>
        <w:r w:rsidRPr="00C67146" w:rsidDel="00697CDF">
          <w:rPr>
            <w:rFonts w:ascii="Courier New" w:eastAsia="Times New Roman" w:hAnsi="Courier New" w:cs="Courier New"/>
            <w:color w:val="24292E"/>
            <w:sz w:val="18"/>
            <w:szCs w:val="18"/>
          </w:rPr>
          <w:delText>getReference(id);</w:delText>
        </w:r>
        <w:r w:rsidRPr="0031052D" w:rsidDel="00697CDF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</w:delText>
        </w:r>
      </w:del>
      <w:proofErr w:type="spellStart"/>
      <w:ins w:id="415" w:author="ASUS" w:date="2020-06-24T13:09:00Z">
        <w:r w:rsidR="00697CDF" w:rsidRPr="00697CDF">
          <w:rPr>
            <w:rFonts w:ascii="Courier New" w:eastAsia="Times New Roman" w:hAnsi="Courier New" w:cs="Courier New"/>
            <w:color w:val="24292E"/>
            <w:sz w:val="18"/>
            <w:szCs w:val="18"/>
            <w:lang w:val="en-US" w:eastAsia="ja-JP"/>
            <w:rPrChange w:id="416" w:author="ASUS" w:date="2020-06-24T13:10:00Z">
              <w:rPr>
                <w:rFonts w:ascii="Consolas" w:eastAsia="Times New Roman" w:hAnsi="Consolas" w:cs="Courier New"/>
                <w:color w:val="24292E"/>
                <w:szCs w:val="20"/>
                <w:lang w:val="en-US" w:eastAsia="ja-JP"/>
              </w:rPr>
            </w:rPrChange>
          </w:rPr>
          <w:t>session</w:t>
        </w:r>
        <w:r w:rsidR="00697CDF" w:rsidRPr="00697CDF">
          <w:rPr>
            <w:rFonts w:ascii="Courier New" w:eastAsia="Times New Roman" w:hAnsi="Courier New" w:cs="Courier New"/>
            <w:color w:val="D73A49"/>
            <w:sz w:val="18"/>
            <w:szCs w:val="18"/>
            <w:lang w:val="en-US" w:eastAsia="ja-JP"/>
            <w:rPrChange w:id="417" w:author="ASUS" w:date="2020-06-24T13:10:00Z">
              <w:rPr>
                <w:rFonts w:ascii="Consolas" w:eastAsia="Times New Roman" w:hAnsi="Consolas" w:cs="Courier New"/>
                <w:color w:val="D73A49"/>
                <w:szCs w:val="20"/>
                <w:lang w:val="en-US" w:eastAsia="ja-JP"/>
              </w:rPr>
            </w:rPrChange>
          </w:rPr>
          <w:t>.</w:t>
        </w:r>
        <w:r w:rsidR="00697CDF" w:rsidRPr="00697CDF">
          <w:rPr>
            <w:rFonts w:ascii="Courier New" w:eastAsia="Times New Roman" w:hAnsi="Courier New" w:cs="Courier New"/>
            <w:color w:val="24292E"/>
            <w:sz w:val="18"/>
            <w:szCs w:val="18"/>
            <w:lang w:val="en-US" w:eastAsia="ja-JP"/>
            <w:rPrChange w:id="418" w:author="ASUS" w:date="2020-06-24T13:10:00Z">
              <w:rPr>
                <w:rFonts w:ascii="Consolas" w:eastAsia="Times New Roman" w:hAnsi="Consolas" w:cs="Courier New"/>
                <w:color w:val="24292E"/>
                <w:szCs w:val="20"/>
                <w:lang w:val="en-US" w:eastAsia="ja-JP"/>
              </w:rPr>
            </w:rPrChange>
          </w:rPr>
          <w:t>createNamedQuery</w:t>
        </w:r>
        <w:proofErr w:type="spellEnd"/>
        <w:r w:rsidR="00697CDF" w:rsidRPr="00697CDF">
          <w:rPr>
            <w:rFonts w:ascii="Courier New" w:eastAsia="Times New Roman" w:hAnsi="Courier New" w:cs="Courier New"/>
            <w:color w:val="24292E"/>
            <w:sz w:val="18"/>
            <w:szCs w:val="18"/>
            <w:lang w:val="en-US" w:eastAsia="ja-JP"/>
            <w:rPrChange w:id="419" w:author="ASUS" w:date="2020-06-24T13:10:00Z">
              <w:rPr>
                <w:rFonts w:ascii="Consolas" w:eastAsia="Times New Roman" w:hAnsi="Consolas" w:cs="Courier New"/>
                <w:color w:val="24292E"/>
                <w:szCs w:val="20"/>
                <w:lang w:val="en-US" w:eastAsia="ja-JP"/>
              </w:rPr>
            </w:rPrChange>
          </w:rPr>
          <w:t>(</w:t>
        </w:r>
        <w:r w:rsidR="00697CDF" w:rsidRPr="00697CDF">
          <w:rPr>
            <w:rFonts w:ascii="Courier New" w:eastAsia="Times New Roman" w:hAnsi="Courier New" w:cs="Courier New"/>
            <w:color w:val="032F62"/>
            <w:sz w:val="18"/>
            <w:szCs w:val="18"/>
            <w:lang w:val="en-US" w:eastAsia="ja-JP"/>
            <w:rPrChange w:id="420" w:author="ASUS" w:date="2020-06-24T13:10:00Z">
              <w:rPr>
                <w:rFonts w:ascii="Consolas" w:eastAsia="Times New Roman" w:hAnsi="Consolas" w:cs="Courier New"/>
                <w:color w:val="032F62"/>
                <w:szCs w:val="20"/>
                <w:lang w:val="en-US" w:eastAsia="ja-JP"/>
              </w:rPr>
            </w:rPrChange>
          </w:rPr>
          <w:t>"</w:t>
        </w:r>
        <w:r w:rsidR="00697CDF" w:rsidRPr="00812A30">
          <w:rPr>
            <w:rFonts w:ascii="Courier New" w:eastAsia="Times New Roman" w:hAnsi="Courier New" w:cs="Courier New"/>
            <w:b/>
            <w:color w:val="032F62"/>
            <w:sz w:val="18"/>
            <w:szCs w:val="18"/>
            <w:lang w:val="en-US" w:eastAsia="ja-JP"/>
            <w:rPrChange w:id="421" w:author="ASUS" w:date="2020-06-24T13:13:00Z">
              <w:rPr>
                <w:rFonts w:ascii="Consolas" w:eastAsia="Times New Roman" w:hAnsi="Consolas" w:cs="Courier New"/>
                <w:color w:val="032F62"/>
                <w:szCs w:val="20"/>
                <w:lang w:val="en-US" w:eastAsia="ja-JP"/>
              </w:rPr>
            </w:rPrChange>
          </w:rPr>
          <w:t>GET_STUDENT_BY_ID</w:t>
        </w:r>
        <w:r w:rsidR="00697CDF" w:rsidRPr="00697CDF">
          <w:rPr>
            <w:rFonts w:ascii="Courier New" w:eastAsia="Times New Roman" w:hAnsi="Courier New" w:cs="Courier New"/>
            <w:color w:val="032F62"/>
            <w:sz w:val="18"/>
            <w:szCs w:val="18"/>
            <w:lang w:val="en-US" w:eastAsia="ja-JP"/>
            <w:rPrChange w:id="422" w:author="ASUS" w:date="2020-06-24T13:10:00Z">
              <w:rPr>
                <w:rFonts w:ascii="Consolas" w:eastAsia="Times New Roman" w:hAnsi="Consolas" w:cs="Courier New"/>
                <w:color w:val="032F62"/>
                <w:szCs w:val="20"/>
                <w:lang w:val="en-US" w:eastAsia="ja-JP"/>
              </w:rPr>
            </w:rPrChange>
          </w:rPr>
          <w:t>"</w:t>
        </w:r>
        <w:r w:rsidR="00697CDF" w:rsidRPr="00697CDF">
          <w:rPr>
            <w:rFonts w:ascii="Courier New" w:eastAsia="Times New Roman" w:hAnsi="Courier New" w:cs="Courier New"/>
            <w:color w:val="24292E"/>
            <w:sz w:val="18"/>
            <w:szCs w:val="18"/>
            <w:lang w:val="en-US" w:eastAsia="ja-JP"/>
            <w:rPrChange w:id="423" w:author="ASUS" w:date="2020-06-24T13:10:00Z">
              <w:rPr>
                <w:rFonts w:ascii="Consolas" w:eastAsia="Times New Roman" w:hAnsi="Consolas" w:cs="Courier New"/>
                <w:color w:val="24292E"/>
                <w:szCs w:val="20"/>
                <w:lang w:val="en-US" w:eastAsia="ja-JP"/>
              </w:rPr>
            </w:rPrChange>
          </w:rPr>
          <w:t>)</w:t>
        </w:r>
        <w:r w:rsidR="00697CDF" w:rsidRPr="00697CDF">
          <w:rPr>
            <w:rFonts w:ascii="Courier New" w:eastAsia="Times New Roman" w:hAnsi="Courier New" w:cs="Courier New"/>
            <w:color w:val="D73A49"/>
            <w:sz w:val="18"/>
            <w:szCs w:val="18"/>
            <w:lang w:val="en-US" w:eastAsia="ja-JP"/>
            <w:rPrChange w:id="424" w:author="ASUS" w:date="2020-06-24T13:10:00Z">
              <w:rPr>
                <w:rFonts w:ascii="Consolas" w:eastAsia="Times New Roman" w:hAnsi="Consolas" w:cs="Courier New"/>
                <w:color w:val="D73A49"/>
                <w:szCs w:val="20"/>
                <w:lang w:val="en-US" w:eastAsia="ja-JP"/>
              </w:rPr>
            </w:rPrChange>
          </w:rPr>
          <w:t>.</w:t>
        </w:r>
      </w:ins>
    </w:p>
    <w:p w14:paraId="7B738CC6" w14:textId="395BF703" w:rsidR="00697CDF" w:rsidRPr="00697CDF" w:rsidRDefault="00697CDF" w:rsidP="00697CD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5" w:author="ASUS" w:date="2020-06-24T13:09:00Z"/>
          <w:rFonts w:ascii="Courier New" w:eastAsia="Times New Roman" w:hAnsi="Courier New" w:cs="Courier New"/>
          <w:color w:val="FF0000"/>
          <w:sz w:val="18"/>
          <w:szCs w:val="18"/>
          <w:rPrChange w:id="426" w:author="ASUS" w:date="2020-06-24T13:10:00Z">
            <w:rPr>
              <w:ins w:id="427" w:author="ASUS" w:date="2020-06-24T13:09:00Z"/>
              <w:rFonts w:ascii="Consolas" w:eastAsia="Times New Roman" w:hAnsi="Consolas" w:cs="Courier New"/>
              <w:color w:val="24292E"/>
              <w:szCs w:val="20"/>
              <w:lang w:val="en-US" w:eastAsia="ja-JP"/>
            </w:rPr>
          </w:rPrChange>
        </w:rPr>
        <w:pPrChange w:id="428" w:author="ASUS" w:date="2020-06-24T13:11:00Z">
          <w:pPr>
            <w:pBdr>
              <w:top w:val="single" w:sz="6" w:space="12" w:color="3D85C6"/>
              <w:left w:val="single" w:sz="6" w:space="12" w:color="3D85C6"/>
              <w:bottom w:val="single" w:sz="6" w:space="12" w:color="3D85C6"/>
              <w:right w:val="single" w:sz="6" w:space="12" w:color="3D85C6"/>
            </w:pBdr>
            <w:shd w:val="clear" w:color="auto" w:fill="F6F8FA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429" w:author="ASUS" w:date="2020-06-24T13:11:00Z">
        <w:r>
          <w:rPr>
            <w:rFonts w:ascii="Courier New" w:eastAsia="Times New Roman" w:hAnsi="Courier New" w:cs="Courier New"/>
            <w:color w:val="D73A49"/>
            <w:sz w:val="18"/>
            <w:szCs w:val="18"/>
            <w:lang w:eastAsia="ja-JP"/>
          </w:rPr>
          <w:t xml:space="preserve">            </w:t>
        </w:r>
      </w:ins>
      <w:proofErr w:type="spellStart"/>
      <w:proofErr w:type="gramStart"/>
      <w:ins w:id="430" w:author="ASUS" w:date="2020-06-24T13:09:00Z">
        <w:r w:rsidRPr="00697CDF">
          <w:rPr>
            <w:rFonts w:ascii="Courier New" w:eastAsia="Times New Roman" w:hAnsi="Courier New" w:cs="Courier New"/>
            <w:color w:val="24292E"/>
            <w:sz w:val="18"/>
            <w:szCs w:val="18"/>
            <w:lang w:val="en-US" w:eastAsia="ja-JP"/>
            <w:rPrChange w:id="431" w:author="ASUS" w:date="2020-06-24T13:10:00Z">
              <w:rPr>
                <w:rFonts w:ascii="Consolas" w:eastAsia="Times New Roman" w:hAnsi="Consolas" w:cs="Courier New"/>
                <w:color w:val="24292E"/>
                <w:szCs w:val="20"/>
                <w:lang w:val="en-US" w:eastAsia="ja-JP"/>
              </w:rPr>
            </w:rPrChange>
          </w:rPr>
          <w:t>setParameter</w:t>
        </w:r>
        <w:proofErr w:type="spellEnd"/>
        <w:r w:rsidRPr="00697CDF">
          <w:rPr>
            <w:rFonts w:ascii="Courier New" w:eastAsia="Times New Roman" w:hAnsi="Courier New" w:cs="Courier New"/>
            <w:color w:val="24292E"/>
            <w:sz w:val="18"/>
            <w:szCs w:val="18"/>
            <w:lang w:val="en-US" w:eastAsia="ja-JP"/>
            <w:rPrChange w:id="432" w:author="ASUS" w:date="2020-06-24T13:10:00Z">
              <w:rPr>
                <w:rFonts w:ascii="Consolas" w:eastAsia="Times New Roman" w:hAnsi="Consolas" w:cs="Courier New"/>
                <w:color w:val="24292E"/>
                <w:szCs w:val="20"/>
                <w:lang w:val="en-US" w:eastAsia="ja-JP"/>
              </w:rPr>
            </w:rPrChange>
          </w:rPr>
          <w:t>(</w:t>
        </w:r>
        <w:proofErr w:type="gramEnd"/>
        <w:r w:rsidRPr="00697CDF">
          <w:rPr>
            <w:rFonts w:ascii="Courier New" w:eastAsia="Times New Roman" w:hAnsi="Courier New" w:cs="Courier New"/>
            <w:color w:val="032F62"/>
            <w:sz w:val="18"/>
            <w:szCs w:val="18"/>
            <w:lang w:val="en-US" w:eastAsia="ja-JP"/>
            <w:rPrChange w:id="433" w:author="ASUS" w:date="2020-06-24T13:10:00Z">
              <w:rPr>
                <w:rFonts w:ascii="Consolas" w:eastAsia="Times New Roman" w:hAnsi="Consolas" w:cs="Courier New"/>
                <w:color w:val="032F62"/>
                <w:szCs w:val="20"/>
                <w:lang w:val="en-US" w:eastAsia="ja-JP"/>
              </w:rPr>
            </w:rPrChange>
          </w:rPr>
          <w:t>"id"</w:t>
        </w:r>
        <w:r w:rsidRPr="00697CDF">
          <w:rPr>
            <w:rFonts w:ascii="Courier New" w:eastAsia="Times New Roman" w:hAnsi="Courier New" w:cs="Courier New"/>
            <w:color w:val="24292E"/>
            <w:sz w:val="18"/>
            <w:szCs w:val="18"/>
            <w:lang w:val="en-US" w:eastAsia="ja-JP"/>
            <w:rPrChange w:id="434" w:author="ASUS" w:date="2020-06-24T13:10:00Z">
              <w:rPr>
                <w:rFonts w:ascii="Consolas" w:eastAsia="Times New Roman" w:hAnsi="Consolas" w:cs="Courier New"/>
                <w:color w:val="24292E"/>
                <w:szCs w:val="20"/>
                <w:lang w:val="en-US" w:eastAsia="ja-JP"/>
              </w:rPr>
            </w:rPrChange>
          </w:rPr>
          <w:t xml:space="preserve">, </w:t>
        </w:r>
      </w:ins>
      <w:ins w:id="435" w:author="ASUS" w:date="2020-06-24T13:10:00Z">
        <w:r>
          <w:rPr>
            <w:rFonts w:ascii="Courier New" w:eastAsia="Times New Roman" w:hAnsi="Courier New" w:cs="Courier New"/>
            <w:color w:val="005CC5"/>
            <w:sz w:val="18"/>
            <w:szCs w:val="18"/>
            <w:lang w:eastAsia="ja-JP"/>
          </w:rPr>
          <w:t>id</w:t>
        </w:r>
      </w:ins>
      <w:ins w:id="436" w:author="ASUS" w:date="2020-06-24T13:09:00Z">
        <w:r w:rsidRPr="00697CDF">
          <w:rPr>
            <w:rFonts w:ascii="Courier New" w:eastAsia="Times New Roman" w:hAnsi="Courier New" w:cs="Courier New"/>
            <w:color w:val="24292E"/>
            <w:sz w:val="18"/>
            <w:szCs w:val="18"/>
            <w:lang w:val="en-US" w:eastAsia="ja-JP"/>
            <w:rPrChange w:id="437" w:author="ASUS" w:date="2020-06-24T13:10:00Z">
              <w:rPr>
                <w:rFonts w:ascii="Consolas" w:eastAsia="Times New Roman" w:hAnsi="Consolas" w:cs="Courier New"/>
                <w:color w:val="24292E"/>
                <w:szCs w:val="20"/>
                <w:lang w:val="en-US" w:eastAsia="ja-JP"/>
              </w:rPr>
            </w:rPrChange>
          </w:rPr>
          <w:t>)</w:t>
        </w:r>
        <w:r w:rsidRPr="00697CDF">
          <w:rPr>
            <w:rFonts w:ascii="Courier New" w:eastAsia="Times New Roman" w:hAnsi="Courier New" w:cs="Courier New"/>
            <w:color w:val="D73A49"/>
            <w:sz w:val="18"/>
            <w:szCs w:val="18"/>
            <w:lang w:val="en-US" w:eastAsia="ja-JP"/>
            <w:rPrChange w:id="438" w:author="ASUS" w:date="2020-06-24T13:10:00Z">
              <w:rPr>
                <w:rFonts w:ascii="Consolas" w:eastAsia="Times New Roman" w:hAnsi="Consolas" w:cs="Courier New"/>
                <w:color w:val="D73A49"/>
                <w:szCs w:val="20"/>
                <w:lang w:val="en-US" w:eastAsia="ja-JP"/>
              </w:rPr>
            </w:rPrChange>
          </w:rPr>
          <w:t>.</w:t>
        </w:r>
        <w:proofErr w:type="spellStart"/>
        <w:r w:rsidRPr="00697CDF">
          <w:rPr>
            <w:rFonts w:ascii="Courier New" w:eastAsia="Times New Roman" w:hAnsi="Courier New" w:cs="Courier New"/>
            <w:color w:val="24292E"/>
            <w:sz w:val="18"/>
            <w:szCs w:val="18"/>
            <w:lang w:val="en-US" w:eastAsia="ja-JP"/>
            <w:rPrChange w:id="439" w:author="ASUS" w:date="2020-06-24T13:10:00Z">
              <w:rPr>
                <w:rFonts w:ascii="Consolas" w:eastAsia="Times New Roman" w:hAnsi="Consolas" w:cs="Courier New"/>
                <w:color w:val="24292E"/>
                <w:szCs w:val="20"/>
                <w:lang w:val="en-US" w:eastAsia="ja-JP"/>
              </w:rPr>
            </w:rPrChange>
          </w:rPr>
          <w:t>getResultList</w:t>
        </w:r>
        <w:proofErr w:type="spellEnd"/>
        <w:r w:rsidRPr="00697CDF">
          <w:rPr>
            <w:rFonts w:ascii="Courier New" w:eastAsia="Times New Roman" w:hAnsi="Courier New" w:cs="Courier New"/>
            <w:color w:val="24292E"/>
            <w:sz w:val="18"/>
            <w:szCs w:val="18"/>
            <w:lang w:val="en-US" w:eastAsia="ja-JP"/>
            <w:rPrChange w:id="440" w:author="ASUS" w:date="2020-06-24T13:10:00Z">
              <w:rPr>
                <w:rFonts w:ascii="Consolas" w:eastAsia="Times New Roman" w:hAnsi="Consolas" w:cs="Courier New"/>
                <w:color w:val="24292E"/>
                <w:szCs w:val="20"/>
                <w:lang w:val="en-US" w:eastAsia="ja-JP"/>
              </w:rPr>
            </w:rPrChange>
          </w:rPr>
          <w:t>;</w:t>
        </w:r>
      </w:ins>
    </w:p>
    <w:p w14:paraId="3EF88F92" w14:textId="77777777" w:rsidR="00697CDF" w:rsidRDefault="00697CDF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1" w:author="ASUS" w:date="2020-06-24T13:12:00Z"/>
          <w:rFonts w:ascii="Courier New" w:eastAsia="Times New Roman" w:hAnsi="Courier New" w:cs="Courier New"/>
          <w:color w:val="24292E"/>
          <w:sz w:val="18"/>
          <w:szCs w:val="18"/>
        </w:rPr>
      </w:pPr>
    </w:p>
    <w:p w14:paraId="7AB19D01" w14:textId="6F6344AD" w:rsidR="00635448" w:rsidRDefault="00635448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2" w:author="ASUS" w:date="2020-06-24T13:12:00Z"/>
          <w:rFonts w:ascii="Courier New" w:eastAsia="Times New Roman" w:hAnsi="Courier New" w:cs="Courier New"/>
          <w:color w:val="24292E"/>
          <w:sz w:val="18"/>
          <w:szCs w:val="18"/>
        </w:rPr>
      </w:pPr>
      <w:ins w:id="443" w:author="ASUS" w:date="2020-06-24T13:12:00Z">
        <w:r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</w:t>
        </w:r>
        <w:r w:rsidRPr="001C1662">
          <w:rPr>
            <w:rFonts w:ascii="Courier New" w:eastAsia="Times New Roman" w:hAnsi="Courier New" w:cs="Courier New"/>
            <w:color w:val="24292E"/>
            <w:sz w:val="18"/>
            <w:szCs w:val="18"/>
          </w:rPr>
          <w:t>Student</w:t>
        </w:r>
        <w:r w:rsidRPr="00C67146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student</w:t>
        </w:r>
        <w:r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= null;</w:t>
        </w:r>
      </w:ins>
    </w:p>
    <w:p w14:paraId="26843D5F" w14:textId="489F7726" w:rsidR="00635448" w:rsidRDefault="00635448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4" w:author="ASUS" w:date="2020-06-24T13:12:00Z"/>
          <w:rFonts w:ascii="Courier New" w:eastAsia="Times New Roman" w:hAnsi="Courier New" w:cs="Courier New"/>
          <w:color w:val="24292E"/>
          <w:sz w:val="18"/>
          <w:szCs w:val="18"/>
        </w:rPr>
      </w:pPr>
      <w:ins w:id="445" w:author="ASUS" w:date="2020-06-24T13:12:00Z">
        <w:r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if (null != </w:t>
        </w:r>
        <w:r w:rsidRPr="00C67146">
          <w:rPr>
            <w:rFonts w:ascii="Courier New" w:eastAsia="Times New Roman" w:hAnsi="Courier New" w:cs="Courier New"/>
            <w:color w:val="24292E"/>
            <w:sz w:val="18"/>
            <w:szCs w:val="18"/>
          </w:rPr>
          <w:t>student</w:t>
        </w:r>
        <w:r>
          <w:rPr>
            <w:rFonts w:ascii="Courier New" w:eastAsia="Times New Roman" w:hAnsi="Courier New" w:cs="Courier New"/>
            <w:color w:val="24292E"/>
            <w:sz w:val="18"/>
            <w:szCs w:val="18"/>
          </w:rPr>
          <w:t>s</w:t>
        </w:r>
        <w:r>
          <w:rPr>
            <w:rFonts w:ascii="Courier New" w:eastAsia="Times New Roman" w:hAnsi="Courier New" w:cs="Courier New"/>
            <w:color w:val="24292E"/>
            <w:sz w:val="18"/>
            <w:szCs w:val="18"/>
          </w:rPr>
          <w:t>) {</w:t>
        </w:r>
      </w:ins>
    </w:p>
    <w:p w14:paraId="2EE1BBCE" w14:textId="77777777" w:rsidR="00635448" w:rsidRDefault="00635448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6" w:author="ASUS" w:date="2020-06-24T13:13:00Z"/>
          <w:rFonts w:ascii="Courier New" w:eastAsia="Times New Roman" w:hAnsi="Courier New" w:cs="Courier New"/>
          <w:color w:val="24292E"/>
          <w:sz w:val="18"/>
          <w:szCs w:val="18"/>
        </w:rPr>
      </w:pPr>
      <w:ins w:id="447" w:author="ASUS" w:date="2020-06-24T13:12:00Z">
        <w:r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    student = students.get(0);</w:t>
        </w:r>
      </w:ins>
    </w:p>
    <w:p w14:paraId="04D89528" w14:textId="77777777" w:rsidR="00635448" w:rsidRPr="00635448" w:rsidDel="00635448" w:rsidRDefault="00635448" w:rsidP="006354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8" w:author="ASUS" w:date="2020-06-24T13:13:00Z"/>
          <w:rFonts w:ascii="Courier New" w:eastAsia="Times New Roman" w:hAnsi="Courier New" w:cs="Courier New"/>
          <w:color w:val="24292E"/>
          <w:sz w:val="18"/>
          <w:szCs w:val="18"/>
        </w:rPr>
        <w:pPrChange w:id="449" w:author="ASUS" w:date="2020-06-24T13:13:00Z">
          <w:pPr>
            <w:pBdr>
              <w:top w:val="single" w:sz="6" w:space="12" w:color="3D85C6"/>
              <w:left w:val="single" w:sz="6" w:space="12" w:color="3D85C6"/>
              <w:bottom w:val="single" w:sz="6" w:space="12" w:color="3D85C6"/>
              <w:right w:val="single" w:sz="6" w:space="12" w:color="3D85C6"/>
            </w:pBdr>
            <w:shd w:val="clear" w:color="auto" w:fill="F6F8FA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450" w:author="ASUS" w:date="2020-06-24T13:13:00Z">
        <w:r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}</w:t>
        </w:r>
      </w:ins>
    </w:p>
    <w:p w14:paraId="769837BE" w14:textId="64C18BF3" w:rsidR="00635448" w:rsidRPr="00635448" w:rsidDel="00635448" w:rsidRDefault="00635448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451" w:author="ASUS" w:date="2020-06-24T13:13:00Z"/>
          <w:rFonts w:ascii="Courier New" w:eastAsia="Times New Roman" w:hAnsi="Courier New" w:cs="Courier New"/>
          <w:color w:val="24292E"/>
          <w:sz w:val="18"/>
          <w:szCs w:val="18"/>
          <w:rPrChange w:id="452" w:author="ASUS" w:date="2020-06-24T13:12:00Z">
            <w:rPr>
              <w:del w:id="453" w:author="ASUS" w:date="2020-06-24T13:13:00Z"/>
              <w:rFonts w:ascii="Courier New" w:eastAsia="Times New Roman" w:hAnsi="Courier New" w:cs="Courier New"/>
              <w:color w:val="24292E"/>
              <w:sz w:val="18"/>
              <w:szCs w:val="18"/>
            </w:rPr>
          </w:rPrChange>
        </w:rPr>
      </w:pPr>
    </w:p>
    <w:p w14:paraId="5251E621" w14:textId="0358E868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2AF6618C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1C1662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// </w:t>
      </w:r>
      <w:r>
        <w:rPr>
          <w:rFonts w:ascii="Courier New" w:eastAsia="Times New Roman" w:hAnsi="Courier New" w:cs="Courier New"/>
          <w:color w:val="6A737D"/>
          <w:sz w:val="18"/>
          <w:szCs w:val="18"/>
        </w:rPr>
        <w:t>Return</w:t>
      </w:r>
    </w:p>
    <w:p w14:paraId="4908FE5E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return 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student</w:t>
      </w:r>
      <w:r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79133310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}</w:t>
      </w:r>
    </w:p>
    <w:p w14:paraId="709AE1A0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}</w:t>
      </w:r>
    </w:p>
    <w:p w14:paraId="00CE97DD" w14:textId="77777777" w:rsidR="00AA05A3" w:rsidRPr="003E1CB8" w:rsidRDefault="00AA05A3" w:rsidP="00AA05A3">
      <w:pPr>
        <w:shd w:val="clear" w:color="auto" w:fill="FFFFFF"/>
        <w:spacing w:before="60" w:after="0" w:line="360" w:lineRule="auto"/>
        <w:rPr>
          <w:rFonts w:ascii="Segoe UI" w:eastAsia="Times New Roman" w:hAnsi="Segoe UI" w:cs="Segoe UI"/>
          <w:b/>
          <w:color w:val="24292E"/>
        </w:rPr>
      </w:pPr>
    </w:p>
    <w:p w14:paraId="10A49995" w14:textId="53B3D44C" w:rsidR="00AA05A3" w:rsidDel="00D70648" w:rsidRDefault="00AA05A3" w:rsidP="00AA05A3">
      <w:pPr>
        <w:rPr>
          <w:del w:id="454" w:author="ASUS" w:date="2020-06-24T11:08:00Z"/>
          <w:rFonts w:ascii="Segoe UI" w:hAnsi="Segoe UI" w:cs="Segoe UI"/>
          <w:color w:val="24292E"/>
        </w:rPr>
      </w:pPr>
      <w:del w:id="455" w:author="ASUS" w:date="2020-06-24T11:08:00Z">
        <w:r w:rsidDel="00D70648">
          <w:rPr>
            <w:rFonts w:ascii="Segoe UI" w:hAnsi="Segoe UI" w:cs="Segoe UI"/>
            <w:color w:val="24292E"/>
          </w:rPr>
          <w:br w:type="page"/>
        </w:r>
      </w:del>
    </w:p>
    <w:p w14:paraId="15A4A7A0" w14:textId="1C424CE6" w:rsidR="00AA05A3" w:rsidRDefault="00AA05A3">
      <w:pPr>
        <w:rPr>
          <w:rFonts w:ascii="Segoe UI" w:hAnsi="Segoe UI" w:cs="Segoe UI"/>
          <w:color w:val="24292E"/>
        </w:rPr>
        <w:pPrChange w:id="456" w:author="ASUS" w:date="2020-06-24T11:08:00Z">
          <w:pPr>
            <w:shd w:val="clear" w:color="auto" w:fill="FFFFFF"/>
            <w:spacing w:before="60" w:after="0" w:line="360" w:lineRule="auto"/>
          </w:pPr>
        </w:pPrChange>
      </w:pPr>
      <w:del w:id="457" w:author="ASUS" w:date="2020-06-24T08:00:00Z">
        <w:r w:rsidDel="00D32231">
          <w:rPr>
            <w:rFonts w:ascii="Segoe UI" w:hAnsi="Segoe UI" w:cs="Segoe UI"/>
            <w:color w:val="24292E"/>
          </w:rPr>
          <w:delText>3.6</w:delText>
        </w:r>
        <w:r w:rsidRPr="003E1CB8" w:rsidDel="00D32231">
          <w:rPr>
            <w:rFonts w:ascii="Segoe UI" w:hAnsi="Segoe UI" w:cs="Segoe UI"/>
            <w:color w:val="24292E"/>
          </w:rPr>
          <w:delText xml:space="preserve">.3, </w:delText>
        </w:r>
      </w:del>
      <w:r w:rsidRPr="00DE3D8D">
        <w:rPr>
          <w:rFonts w:ascii="Segoe UI" w:hAnsi="Segoe UI" w:cs="Segoe UI"/>
          <w:b/>
          <w:color w:val="24292E"/>
        </w:rPr>
        <w:t>U</w:t>
      </w:r>
      <w:r w:rsidRPr="003E1CB8">
        <w:rPr>
          <w:rFonts w:ascii="Segoe UI" w:hAnsi="Segoe UI" w:cs="Segoe UI"/>
          <w:color w:val="24292E"/>
        </w:rPr>
        <w:t>pdate</w:t>
      </w:r>
    </w:p>
    <w:p w14:paraId="68BF5078" w14:textId="719DFD2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package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del w:id="458" w:author="ASUS" w:date="2020-06-24T07:34:00Z">
        <w:r w:rsidRPr="001C1662" w:rsidDel="00897970">
          <w:rPr>
            <w:rFonts w:ascii="Courier New" w:eastAsia="Times New Roman" w:hAnsi="Courier New" w:cs="Courier New"/>
            <w:color w:val="24292E"/>
            <w:sz w:val="18"/>
            <w:szCs w:val="18"/>
          </w:rPr>
          <w:delText>hibernate.dao</w:delText>
        </w:r>
      </w:del>
      <w:proofErr w:type="spellStart"/>
      <w:ins w:id="459" w:author="ASUS" w:date="2020-06-24T07:40:00Z">
        <w:r w:rsidR="009D328C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fa.trainning.daoimpl</w:t>
        </w:r>
      </w:ins>
      <w:proofErr w:type="spellEnd"/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0E7EFBA7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3888EE9D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1C1662">
        <w:rPr>
          <w:rFonts w:ascii="Courier New" w:eastAsia="Times New Roman" w:hAnsi="Courier New" w:cs="Courier New"/>
          <w:color w:val="24292E"/>
          <w:sz w:val="18"/>
          <w:szCs w:val="18"/>
        </w:rPr>
        <w:t>org.hibernate.Session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7836D8AB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6B231DF1" w14:textId="5430952E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proofErr w:type="spellStart"/>
      <w:ins w:id="460" w:author="ASUS" w:date="2020-06-24T11:19:00Z">
        <w:r w:rsidR="0017665F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fa.trainning.entities</w:t>
        </w:r>
      </w:ins>
      <w:proofErr w:type="spellEnd"/>
      <w:del w:id="461" w:author="ASUS" w:date="2020-06-24T11:19:00Z">
        <w:r w:rsidRPr="001C1662" w:rsidDel="0017665F">
          <w:rPr>
            <w:rFonts w:ascii="Courier New" w:eastAsia="Times New Roman" w:hAnsi="Courier New" w:cs="Courier New"/>
            <w:color w:val="24292E"/>
            <w:sz w:val="18"/>
            <w:szCs w:val="18"/>
          </w:rPr>
          <w:delText>hibernate.entity</w:delText>
        </w:r>
      </w:del>
      <w:r w:rsidRPr="001C1662">
        <w:rPr>
          <w:rFonts w:ascii="Courier New" w:eastAsia="Times New Roman" w:hAnsi="Courier New" w:cs="Courier New"/>
          <w:color w:val="24292E"/>
          <w:sz w:val="18"/>
          <w:szCs w:val="18"/>
        </w:rPr>
        <w:t>.Student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3D409046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70EBB2A8" w14:textId="77D83FA1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public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class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ins w:id="462" w:author="ASUS" w:date="2020-06-24T07:57:00Z">
        <w:r w:rsidR="00017710" w:rsidRPr="001C1662">
          <w:rPr>
            <w:rFonts w:ascii="Courier New" w:eastAsia="Times New Roman" w:hAnsi="Courier New" w:cs="Courier New"/>
            <w:color w:val="6F42C1"/>
            <w:sz w:val="18"/>
            <w:szCs w:val="18"/>
          </w:rPr>
          <w:t>StudentDao</w:t>
        </w:r>
        <w:r w:rsidR="00017710" w:rsidRPr="00C70040">
          <w:rPr>
            <w:rFonts w:ascii="Courier New" w:eastAsia="Times New Roman" w:hAnsi="Courier New" w:cs="Courier New"/>
            <w:color w:val="6F42C1"/>
            <w:sz w:val="18"/>
            <w:szCs w:val="18"/>
          </w:rPr>
          <w:t>Impl implements StudentDao</w:t>
        </w:r>
      </w:ins>
      <w:del w:id="463" w:author="ASUS" w:date="2020-06-24T07:57:00Z">
        <w:r w:rsidRPr="001C1662" w:rsidDel="00017710">
          <w:rPr>
            <w:rFonts w:ascii="Courier New" w:eastAsia="Times New Roman" w:hAnsi="Courier New" w:cs="Courier New"/>
            <w:color w:val="6F42C1"/>
            <w:sz w:val="18"/>
            <w:szCs w:val="18"/>
          </w:rPr>
          <w:delText>StudentDao</w:delText>
        </w:r>
      </w:del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{</w:t>
      </w:r>
    </w:p>
    <w:p w14:paraId="247A0BAB" w14:textId="6E24D4CE" w:rsidR="006E235A" w:rsidRDefault="00AA05A3" w:rsidP="006E235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ins w:id="464" w:author="ASUS" w:date="2020-06-24T07:30:00Z"/>
          <w:color w:val="24292E"/>
          <w:sz w:val="18"/>
          <w:szCs w:val="18"/>
        </w:rPr>
      </w:pPr>
      <w:r w:rsidRPr="00C67146">
        <w:rPr>
          <w:color w:val="24292E"/>
          <w:sz w:val="18"/>
          <w:szCs w:val="18"/>
        </w:rPr>
        <w:t xml:space="preserve">    </w:t>
      </w:r>
      <w:proofErr w:type="gramStart"/>
      <w:ins w:id="465" w:author="ASUS" w:date="2020-06-24T07:30:00Z">
        <w:r w:rsidR="006E235A" w:rsidRPr="001C1662">
          <w:rPr>
            <w:rStyle w:val="pl-k"/>
            <w:rFonts w:eastAsiaTheme="majorEastAsia"/>
            <w:color w:val="D73A49"/>
            <w:sz w:val="18"/>
            <w:szCs w:val="18"/>
          </w:rPr>
          <w:t>private</w:t>
        </w:r>
        <w:proofErr w:type="gramEnd"/>
        <w:r w:rsidR="006E235A" w:rsidRPr="001C1662">
          <w:rPr>
            <w:color w:val="24292E"/>
            <w:sz w:val="18"/>
            <w:szCs w:val="18"/>
          </w:rPr>
          <w:t xml:space="preserve"> </w:t>
        </w:r>
        <w:r w:rsidR="006E235A" w:rsidRPr="0059359F">
          <w:rPr>
            <w:rStyle w:val="pl-smi"/>
            <w:color w:val="24292E"/>
            <w:sz w:val="18"/>
            <w:szCs w:val="18"/>
          </w:rPr>
          <w:t>Session</w:t>
        </w:r>
        <w:r w:rsidR="006E235A" w:rsidRPr="001C1662">
          <w:rPr>
            <w:color w:val="24292E"/>
            <w:sz w:val="18"/>
            <w:szCs w:val="18"/>
          </w:rPr>
          <w:t xml:space="preserve"> </w:t>
        </w:r>
        <w:proofErr w:type="spellStart"/>
        <w:r w:rsidR="006E235A" w:rsidRPr="0059359F">
          <w:rPr>
            <w:color w:val="24292E"/>
            <w:sz w:val="18"/>
            <w:szCs w:val="18"/>
          </w:rPr>
          <w:t>session</w:t>
        </w:r>
        <w:proofErr w:type="spellEnd"/>
        <w:r w:rsidR="006E235A" w:rsidRPr="0059359F">
          <w:rPr>
            <w:color w:val="24292E"/>
            <w:sz w:val="18"/>
            <w:szCs w:val="18"/>
          </w:rPr>
          <w:t xml:space="preserve"> = </w:t>
        </w:r>
        <w:proofErr w:type="spellStart"/>
        <w:r w:rsidR="006E235A" w:rsidRPr="0059359F">
          <w:rPr>
            <w:color w:val="24292E"/>
            <w:sz w:val="18"/>
            <w:szCs w:val="18"/>
          </w:rPr>
          <w:t>HibernateUtil.getSessionFactory</w:t>
        </w:r>
        <w:proofErr w:type="spellEnd"/>
        <w:r w:rsidR="006E235A" w:rsidRPr="0059359F">
          <w:rPr>
            <w:color w:val="24292E"/>
            <w:sz w:val="18"/>
            <w:szCs w:val="18"/>
          </w:rPr>
          <w:t>().</w:t>
        </w:r>
        <w:proofErr w:type="spellStart"/>
        <w:r w:rsidR="006E235A" w:rsidRPr="0059359F">
          <w:rPr>
            <w:color w:val="24292E"/>
            <w:sz w:val="18"/>
            <w:szCs w:val="18"/>
          </w:rPr>
          <w:t>openSession</w:t>
        </w:r>
        <w:proofErr w:type="spellEnd"/>
        <w:r w:rsidR="006E235A" w:rsidRPr="0059359F">
          <w:rPr>
            <w:color w:val="24292E"/>
            <w:sz w:val="18"/>
            <w:szCs w:val="18"/>
          </w:rPr>
          <w:t>()</w:t>
        </w:r>
        <w:r w:rsidR="006E235A" w:rsidRPr="001C1662">
          <w:rPr>
            <w:color w:val="24292E"/>
            <w:sz w:val="18"/>
            <w:szCs w:val="18"/>
          </w:rPr>
          <w:t>;</w:t>
        </w:r>
        <w:r w:rsidR="006E235A">
          <w:rPr>
            <w:color w:val="24292E"/>
            <w:sz w:val="18"/>
            <w:szCs w:val="18"/>
          </w:rPr>
          <w:t xml:space="preserve"> </w:t>
        </w:r>
      </w:ins>
    </w:p>
    <w:p w14:paraId="791E6A1F" w14:textId="77777777" w:rsidR="006E235A" w:rsidRPr="00C70040" w:rsidRDefault="006E235A" w:rsidP="006E23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6" w:author="ASUS" w:date="2020-06-24T07:30:00Z"/>
          <w:rFonts w:ascii="Courier New" w:eastAsia="Times New Roman" w:hAnsi="Courier New" w:cs="Courier New"/>
          <w:color w:val="24292E"/>
          <w:sz w:val="18"/>
          <w:szCs w:val="18"/>
          <w:lang w:val="en-US"/>
        </w:rPr>
      </w:pPr>
    </w:p>
    <w:p w14:paraId="1D31C015" w14:textId="427E4FCD" w:rsidR="00AA05A3" w:rsidRPr="006434C8" w:rsidRDefault="006E235A" w:rsidP="006E235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  <w:lang w:val="vi-VN"/>
        </w:rPr>
      </w:pPr>
      <w:ins w:id="467" w:author="ASUS" w:date="2020-06-24T07:30:00Z">
        <w:r w:rsidRPr="00C67146">
          <w:rPr>
            <w:color w:val="24292E"/>
            <w:sz w:val="18"/>
            <w:szCs w:val="18"/>
          </w:rPr>
          <w:t xml:space="preserve">    </w:t>
        </w:r>
      </w:ins>
      <w:proofErr w:type="gramStart"/>
      <w:r w:rsidR="00AA05A3" w:rsidRPr="009C5A56">
        <w:rPr>
          <w:b/>
          <w:color w:val="D73A49"/>
          <w:sz w:val="18"/>
          <w:szCs w:val="18"/>
        </w:rPr>
        <w:t>public</w:t>
      </w:r>
      <w:proofErr w:type="gramEnd"/>
      <w:r w:rsidR="00AA05A3" w:rsidRPr="009C5A56">
        <w:rPr>
          <w:b/>
          <w:color w:val="24292E"/>
          <w:sz w:val="18"/>
          <w:szCs w:val="18"/>
        </w:rPr>
        <w:t xml:space="preserve"> </w:t>
      </w:r>
      <w:r w:rsidR="00AA05A3" w:rsidRPr="009C5A56">
        <w:rPr>
          <w:b/>
          <w:color w:val="D73A49"/>
          <w:sz w:val="18"/>
          <w:szCs w:val="18"/>
        </w:rPr>
        <w:t>void</w:t>
      </w:r>
      <w:r w:rsidR="00AA05A3" w:rsidRPr="009C5A56">
        <w:rPr>
          <w:b/>
          <w:color w:val="24292E"/>
          <w:sz w:val="18"/>
          <w:szCs w:val="18"/>
        </w:rPr>
        <w:t xml:space="preserve"> </w:t>
      </w:r>
      <w:proofErr w:type="spellStart"/>
      <w:r w:rsidR="00AA05A3" w:rsidRPr="009C5A56">
        <w:rPr>
          <w:b/>
          <w:color w:val="6F42C1"/>
          <w:sz w:val="18"/>
          <w:szCs w:val="18"/>
        </w:rPr>
        <w:t>saveOrUpdateStudent</w:t>
      </w:r>
      <w:proofErr w:type="spellEnd"/>
      <w:r w:rsidR="00AA05A3" w:rsidRPr="009C5A56">
        <w:rPr>
          <w:b/>
          <w:color w:val="24292E"/>
          <w:sz w:val="18"/>
          <w:szCs w:val="18"/>
        </w:rPr>
        <w:t>(</w:t>
      </w:r>
      <w:del w:id="468" w:author="ASUS" w:date="2020-06-24T07:31:00Z">
        <w:r w:rsidR="00AA05A3" w:rsidRPr="009C5A56" w:rsidDel="006E235A">
          <w:rPr>
            <w:b/>
            <w:color w:val="24292E"/>
            <w:sz w:val="18"/>
            <w:szCs w:val="18"/>
            <w:lang w:val="vi-VN"/>
          </w:rPr>
          <w:delText>Session</w:delText>
        </w:r>
        <w:r w:rsidR="00AA05A3" w:rsidRPr="00C67146" w:rsidDel="006E235A">
          <w:rPr>
            <w:b/>
            <w:color w:val="24292E"/>
            <w:sz w:val="18"/>
            <w:szCs w:val="18"/>
          </w:rPr>
          <w:delText xml:space="preserve"> </w:delText>
        </w:r>
        <w:r w:rsidR="00AA05A3" w:rsidRPr="009C5A56" w:rsidDel="006E235A">
          <w:rPr>
            <w:b/>
            <w:color w:val="E36209"/>
            <w:sz w:val="18"/>
            <w:szCs w:val="18"/>
          </w:rPr>
          <w:delText>s</w:delText>
        </w:r>
        <w:r w:rsidR="00AA05A3" w:rsidRPr="009C5A56" w:rsidDel="006E235A">
          <w:rPr>
            <w:b/>
            <w:color w:val="E36209"/>
            <w:sz w:val="18"/>
            <w:szCs w:val="18"/>
            <w:lang w:val="vi-VN"/>
          </w:rPr>
          <w:delText>ession</w:delText>
        </w:r>
        <w:r w:rsidR="00AA05A3" w:rsidRPr="009C5A56" w:rsidDel="006E235A">
          <w:rPr>
            <w:b/>
            <w:color w:val="24292E"/>
            <w:sz w:val="18"/>
            <w:szCs w:val="18"/>
            <w:lang w:val="vi-VN"/>
          </w:rPr>
          <w:delText>,</w:delText>
        </w:r>
        <w:r w:rsidR="00AA05A3" w:rsidRPr="009C5A56" w:rsidDel="006E235A">
          <w:rPr>
            <w:b/>
            <w:color w:val="24292E"/>
            <w:sz w:val="18"/>
            <w:szCs w:val="18"/>
          </w:rPr>
          <w:delText xml:space="preserve"> </w:delText>
        </w:r>
      </w:del>
      <w:r w:rsidR="00AA05A3" w:rsidRPr="009C5A56">
        <w:rPr>
          <w:b/>
          <w:color w:val="24292E"/>
          <w:sz w:val="18"/>
          <w:szCs w:val="18"/>
        </w:rPr>
        <w:t xml:space="preserve">Student </w:t>
      </w:r>
      <w:r w:rsidR="00AA05A3" w:rsidRPr="009C5A56">
        <w:rPr>
          <w:b/>
          <w:color w:val="E36209"/>
          <w:sz w:val="18"/>
          <w:szCs w:val="18"/>
        </w:rPr>
        <w:t>student</w:t>
      </w:r>
      <w:r w:rsidR="00AA05A3" w:rsidRPr="009C5A56">
        <w:rPr>
          <w:b/>
          <w:color w:val="24292E"/>
          <w:sz w:val="18"/>
          <w:szCs w:val="18"/>
        </w:rPr>
        <w:t>) {</w:t>
      </w:r>
    </w:p>
    <w:p w14:paraId="18A2B295" w14:textId="77777777" w:rsidR="00AA05A3" w:rsidRPr="006434C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6434C8">
        <w:rPr>
          <w:rFonts w:ascii="Courier New" w:eastAsia="Times New Roman" w:hAnsi="Courier New" w:cs="Courier New"/>
          <w:color w:val="6A737D"/>
          <w:sz w:val="18"/>
          <w:szCs w:val="18"/>
        </w:rPr>
        <w:t xml:space="preserve">// </w:t>
      </w:r>
      <w:r>
        <w:rPr>
          <w:rFonts w:ascii="Courier New" w:eastAsia="Times New Roman" w:hAnsi="Courier New" w:cs="Courier New"/>
          <w:color w:val="6A737D"/>
          <w:sz w:val="18"/>
          <w:szCs w:val="18"/>
        </w:rPr>
        <w:t>S</w:t>
      </w:r>
      <w:r w:rsidRPr="006434C8">
        <w:rPr>
          <w:rFonts w:ascii="Courier New" w:eastAsia="Times New Roman" w:hAnsi="Courier New" w:cs="Courier New"/>
          <w:color w:val="6A737D"/>
          <w:sz w:val="18"/>
          <w:szCs w:val="18"/>
        </w:rPr>
        <w:t>ave the student object</w:t>
      </w:r>
    </w:p>
    <w:p w14:paraId="34A9C683" w14:textId="77777777" w:rsidR="00AA05A3" w:rsidRPr="006434C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6434C8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>session</w:t>
      </w:r>
      <w:r w:rsidRPr="00D421BB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>.</w:t>
      </w:r>
      <w:r w:rsidRPr="006434C8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>saveOrUpdate(student);</w:t>
      </w:r>
    </w:p>
    <w:p w14:paraId="703154E5" w14:textId="77777777" w:rsidR="00AA05A3" w:rsidRPr="006434C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434C8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}</w:t>
      </w:r>
    </w:p>
    <w:p w14:paraId="2F92D612" w14:textId="77777777" w:rsidR="00AA05A3" w:rsidRPr="00642579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434C8">
        <w:rPr>
          <w:rFonts w:ascii="Courier New" w:eastAsia="Times New Roman" w:hAnsi="Courier New" w:cs="Courier New"/>
          <w:color w:val="24292E"/>
          <w:sz w:val="18"/>
          <w:szCs w:val="18"/>
        </w:rPr>
        <w:t>}</w:t>
      </w:r>
    </w:p>
    <w:p w14:paraId="2F2B3433" w14:textId="77777777" w:rsidR="00AA05A3" w:rsidRDefault="00AA05A3" w:rsidP="00AA05A3">
      <w:pPr>
        <w:shd w:val="clear" w:color="auto" w:fill="FFFFFF"/>
        <w:spacing w:after="0" w:line="360" w:lineRule="auto"/>
        <w:rPr>
          <w:rFonts w:ascii="Segoe UI" w:hAnsi="Segoe UI" w:cs="Segoe UI"/>
          <w:color w:val="24292E"/>
        </w:rPr>
      </w:pPr>
    </w:p>
    <w:p w14:paraId="277E6331" w14:textId="519F90DF" w:rsidR="00AA05A3" w:rsidRDefault="00AA05A3" w:rsidP="00AA05A3">
      <w:pPr>
        <w:shd w:val="clear" w:color="auto" w:fill="FFFFFF"/>
        <w:spacing w:after="0" w:line="360" w:lineRule="auto"/>
        <w:rPr>
          <w:rFonts w:ascii="Segoe UI" w:hAnsi="Segoe UI" w:cs="Segoe UI"/>
          <w:color w:val="24292E"/>
        </w:rPr>
      </w:pPr>
      <w:del w:id="469" w:author="ASUS" w:date="2020-06-24T08:00:00Z">
        <w:r w:rsidDel="00D32231">
          <w:rPr>
            <w:rFonts w:ascii="Segoe UI" w:hAnsi="Segoe UI" w:cs="Segoe UI"/>
            <w:color w:val="24292E"/>
          </w:rPr>
          <w:delText>3.6</w:delText>
        </w:r>
        <w:r w:rsidRPr="003E1CB8" w:rsidDel="00D32231">
          <w:rPr>
            <w:rFonts w:ascii="Segoe UI" w:hAnsi="Segoe UI" w:cs="Segoe UI"/>
            <w:color w:val="24292E"/>
          </w:rPr>
          <w:delText xml:space="preserve">.4, </w:delText>
        </w:r>
      </w:del>
      <w:r w:rsidRPr="00DE3D8D">
        <w:rPr>
          <w:rFonts w:ascii="Segoe UI" w:hAnsi="Segoe UI" w:cs="Segoe UI"/>
          <w:b/>
          <w:color w:val="24292E"/>
        </w:rPr>
        <w:t>D</w:t>
      </w:r>
      <w:r w:rsidRPr="003E1CB8">
        <w:rPr>
          <w:rFonts w:ascii="Segoe UI" w:hAnsi="Segoe UI" w:cs="Segoe UI"/>
          <w:color w:val="24292E"/>
        </w:rPr>
        <w:t>elete</w:t>
      </w:r>
    </w:p>
    <w:p w14:paraId="36B02066" w14:textId="77777777" w:rsidR="00AA05A3" w:rsidRPr="00392A8B" w:rsidRDefault="00AA05A3" w:rsidP="00AA05A3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U</w:t>
      </w:r>
      <w:r w:rsidRPr="00392A8B">
        <w:rPr>
          <w:rFonts w:ascii="Segoe UI" w:hAnsi="Segoe UI" w:cs="Segoe UI"/>
          <w:color w:val="24292E"/>
          <w:shd w:val="clear" w:color="auto" w:fill="FFFFFF"/>
        </w:rPr>
        <w:t>sing </w:t>
      </w:r>
      <w:r w:rsidRPr="00392A8B">
        <w:rPr>
          <w:rFonts w:ascii="Segoe UI" w:hAnsi="Segoe UI" w:cs="Segoe UI"/>
          <w:color w:val="D73A49"/>
        </w:rPr>
        <w:t>Session.delete()</w:t>
      </w:r>
      <w:r w:rsidRPr="00392A8B">
        <w:rPr>
          <w:rFonts w:ascii="Segoe UI" w:hAnsi="Segoe UI" w:cs="Segoe UI"/>
          <w:color w:val="24292E"/>
          <w:shd w:val="clear" w:color="auto" w:fill="FFFFFF"/>
        </w:rPr>
        <w:t> method:</w:t>
      </w:r>
    </w:p>
    <w:p w14:paraId="1DD7BB7A" w14:textId="1C75DABF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package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del w:id="470" w:author="ASUS" w:date="2020-06-24T07:34:00Z">
        <w:r w:rsidRPr="001C1662" w:rsidDel="00897970">
          <w:rPr>
            <w:rFonts w:ascii="Courier New" w:eastAsia="Times New Roman" w:hAnsi="Courier New" w:cs="Courier New"/>
            <w:color w:val="24292E"/>
            <w:sz w:val="18"/>
            <w:szCs w:val="18"/>
          </w:rPr>
          <w:delText>hibernate.dao</w:delText>
        </w:r>
      </w:del>
      <w:proofErr w:type="spellStart"/>
      <w:ins w:id="471" w:author="ASUS" w:date="2020-06-24T07:40:00Z">
        <w:r w:rsidR="00BA7081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fa.trainning.daoimpl</w:t>
        </w:r>
      </w:ins>
      <w:proofErr w:type="spellEnd"/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784009AA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4BBFB080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1C1662">
        <w:rPr>
          <w:rFonts w:ascii="Courier New" w:eastAsia="Times New Roman" w:hAnsi="Courier New" w:cs="Courier New"/>
          <w:color w:val="24292E"/>
          <w:sz w:val="18"/>
          <w:szCs w:val="18"/>
        </w:rPr>
        <w:t>org.hibernate.Session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13E2EE27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03D704DF" w14:textId="02E17350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proofErr w:type="spellStart"/>
      <w:ins w:id="472" w:author="ASUS" w:date="2020-06-24T11:19:00Z">
        <w:r w:rsidR="0017665F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fa.trainning.entities</w:t>
        </w:r>
      </w:ins>
      <w:proofErr w:type="spellEnd"/>
      <w:del w:id="473" w:author="ASUS" w:date="2020-06-24T11:19:00Z">
        <w:r w:rsidRPr="001C1662" w:rsidDel="0017665F">
          <w:rPr>
            <w:rFonts w:ascii="Courier New" w:eastAsia="Times New Roman" w:hAnsi="Courier New" w:cs="Courier New"/>
            <w:color w:val="24292E"/>
            <w:sz w:val="18"/>
            <w:szCs w:val="18"/>
          </w:rPr>
          <w:delText>hibernate.entity</w:delText>
        </w:r>
      </w:del>
      <w:r w:rsidRPr="001C1662">
        <w:rPr>
          <w:rFonts w:ascii="Courier New" w:eastAsia="Times New Roman" w:hAnsi="Courier New" w:cs="Courier New"/>
          <w:color w:val="24292E"/>
          <w:sz w:val="18"/>
          <w:szCs w:val="18"/>
        </w:rPr>
        <w:t>.Student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6AE2830D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0ECA71BA" w14:textId="394EDEE1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public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class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ins w:id="474" w:author="ASUS" w:date="2020-06-24T07:57:00Z">
        <w:r w:rsidR="00017710" w:rsidRPr="001C1662">
          <w:rPr>
            <w:rFonts w:ascii="Courier New" w:eastAsia="Times New Roman" w:hAnsi="Courier New" w:cs="Courier New"/>
            <w:color w:val="6F42C1"/>
            <w:sz w:val="18"/>
            <w:szCs w:val="18"/>
          </w:rPr>
          <w:t>StudentDao</w:t>
        </w:r>
        <w:r w:rsidR="00017710" w:rsidRPr="00C70040">
          <w:rPr>
            <w:rFonts w:ascii="Courier New" w:eastAsia="Times New Roman" w:hAnsi="Courier New" w:cs="Courier New"/>
            <w:color w:val="6F42C1"/>
            <w:sz w:val="18"/>
            <w:szCs w:val="18"/>
          </w:rPr>
          <w:t>Impl implements StudentDao</w:t>
        </w:r>
      </w:ins>
      <w:del w:id="475" w:author="ASUS" w:date="2020-06-24T07:57:00Z">
        <w:r w:rsidRPr="001C1662" w:rsidDel="00017710">
          <w:rPr>
            <w:rFonts w:ascii="Courier New" w:eastAsia="Times New Roman" w:hAnsi="Courier New" w:cs="Courier New"/>
            <w:color w:val="6F42C1"/>
            <w:sz w:val="18"/>
            <w:szCs w:val="18"/>
          </w:rPr>
          <w:delText>StudentDao</w:delText>
        </w:r>
      </w:del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{</w:t>
      </w:r>
    </w:p>
    <w:p w14:paraId="31233DAC" w14:textId="77777777" w:rsidR="006E235A" w:rsidRDefault="00AA05A3" w:rsidP="006E235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ins w:id="476" w:author="ASUS" w:date="2020-06-24T07:30:00Z"/>
          <w:color w:val="24292E"/>
          <w:sz w:val="18"/>
          <w:szCs w:val="18"/>
        </w:rPr>
      </w:pPr>
      <w:r w:rsidRPr="00C67146">
        <w:rPr>
          <w:color w:val="24292E"/>
          <w:sz w:val="18"/>
          <w:szCs w:val="18"/>
        </w:rPr>
        <w:t xml:space="preserve">    </w:t>
      </w:r>
      <w:proofErr w:type="gramStart"/>
      <w:ins w:id="477" w:author="ASUS" w:date="2020-06-24T07:30:00Z">
        <w:r w:rsidR="006E235A" w:rsidRPr="001C1662">
          <w:rPr>
            <w:rStyle w:val="pl-k"/>
            <w:rFonts w:eastAsiaTheme="majorEastAsia"/>
            <w:color w:val="D73A49"/>
            <w:sz w:val="18"/>
            <w:szCs w:val="18"/>
          </w:rPr>
          <w:t>private</w:t>
        </w:r>
        <w:proofErr w:type="gramEnd"/>
        <w:r w:rsidR="006E235A" w:rsidRPr="001C1662">
          <w:rPr>
            <w:color w:val="24292E"/>
            <w:sz w:val="18"/>
            <w:szCs w:val="18"/>
          </w:rPr>
          <w:t xml:space="preserve"> </w:t>
        </w:r>
        <w:r w:rsidR="006E235A" w:rsidRPr="001C1662">
          <w:rPr>
            <w:rStyle w:val="pl-k"/>
            <w:rFonts w:eastAsiaTheme="majorEastAsia"/>
            <w:color w:val="D73A49"/>
            <w:sz w:val="18"/>
            <w:szCs w:val="18"/>
          </w:rPr>
          <w:t>static</w:t>
        </w:r>
        <w:r w:rsidR="006E235A" w:rsidRPr="001C1662">
          <w:rPr>
            <w:color w:val="24292E"/>
            <w:sz w:val="18"/>
            <w:szCs w:val="18"/>
          </w:rPr>
          <w:t xml:space="preserve"> </w:t>
        </w:r>
        <w:r w:rsidR="006E235A" w:rsidRPr="0059359F">
          <w:rPr>
            <w:rStyle w:val="pl-smi"/>
            <w:color w:val="24292E"/>
            <w:sz w:val="18"/>
            <w:szCs w:val="18"/>
          </w:rPr>
          <w:t>Session</w:t>
        </w:r>
        <w:r w:rsidR="006E235A" w:rsidRPr="001C1662">
          <w:rPr>
            <w:color w:val="24292E"/>
            <w:sz w:val="18"/>
            <w:szCs w:val="18"/>
          </w:rPr>
          <w:t xml:space="preserve"> </w:t>
        </w:r>
        <w:proofErr w:type="spellStart"/>
        <w:r w:rsidR="006E235A" w:rsidRPr="0059359F">
          <w:rPr>
            <w:color w:val="24292E"/>
            <w:sz w:val="18"/>
            <w:szCs w:val="18"/>
          </w:rPr>
          <w:t>session</w:t>
        </w:r>
        <w:proofErr w:type="spellEnd"/>
        <w:r w:rsidR="006E235A" w:rsidRPr="0059359F">
          <w:rPr>
            <w:color w:val="24292E"/>
            <w:sz w:val="18"/>
            <w:szCs w:val="18"/>
          </w:rPr>
          <w:t xml:space="preserve"> = </w:t>
        </w:r>
        <w:proofErr w:type="spellStart"/>
        <w:r w:rsidR="006E235A" w:rsidRPr="0059359F">
          <w:rPr>
            <w:color w:val="24292E"/>
            <w:sz w:val="18"/>
            <w:szCs w:val="18"/>
          </w:rPr>
          <w:t>HibernateUtil.getSessionFactory</w:t>
        </w:r>
        <w:proofErr w:type="spellEnd"/>
        <w:r w:rsidR="006E235A" w:rsidRPr="0059359F">
          <w:rPr>
            <w:color w:val="24292E"/>
            <w:sz w:val="18"/>
            <w:szCs w:val="18"/>
          </w:rPr>
          <w:t>().</w:t>
        </w:r>
        <w:proofErr w:type="spellStart"/>
        <w:r w:rsidR="006E235A" w:rsidRPr="0059359F">
          <w:rPr>
            <w:color w:val="24292E"/>
            <w:sz w:val="18"/>
            <w:szCs w:val="18"/>
          </w:rPr>
          <w:t>openSession</w:t>
        </w:r>
        <w:proofErr w:type="spellEnd"/>
        <w:r w:rsidR="006E235A" w:rsidRPr="0059359F">
          <w:rPr>
            <w:color w:val="24292E"/>
            <w:sz w:val="18"/>
            <w:szCs w:val="18"/>
          </w:rPr>
          <w:t>()</w:t>
        </w:r>
        <w:r w:rsidR="006E235A" w:rsidRPr="001C1662">
          <w:rPr>
            <w:color w:val="24292E"/>
            <w:sz w:val="18"/>
            <w:szCs w:val="18"/>
          </w:rPr>
          <w:t>;</w:t>
        </w:r>
        <w:r w:rsidR="006E235A">
          <w:rPr>
            <w:color w:val="24292E"/>
            <w:sz w:val="18"/>
            <w:szCs w:val="18"/>
          </w:rPr>
          <w:t xml:space="preserve"> </w:t>
        </w:r>
      </w:ins>
    </w:p>
    <w:p w14:paraId="3001C042" w14:textId="77777777" w:rsidR="006E235A" w:rsidRPr="00C70040" w:rsidRDefault="006E235A" w:rsidP="006E23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8" w:author="ASUS" w:date="2020-06-24T07:30:00Z"/>
          <w:rFonts w:ascii="Courier New" w:eastAsia="Times New Roman" w:hAnsi="Courier New" w:cs="Courier New"/>
          <w:color w:val="24292E"/>
          <w:sz w:val="18"/>
          <w:szCs w:val="18"/>
          <w:lang w:val="en-US"/>
        </w:rPr>
      </w:pPr>
    </w:p>
    <w:p w14:paraId="0779A48C" w14:textId="669DFA08" w:rsidR="00AA05A3" w:rsidRPr="00E70A34" w:rsidRDefault="006E235A" w:rsidP="006E235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ins w:id="479" w:author="ASUS" w:date="2020-06-24T07:30:00Z">
        <w:r w:rsidRPr="00C67146">
          <w:rPr>
            <w:color w:val="24292E"/>
            <w:sz w:val="18"/>
            <w:szCs w:val="18"/>
          </w:rPr>
          <w:t xml:space="preserve">    </w:t>
        </w:r>
      </w:ins>
      <w:proofErr w:type="gramStart"/>
      <w:r w:rsidR="00AA05A3" w:rsidRPr="00624E9A">
        <w:rPr>
          <w:b/>
          <w:color w:val="D73A49"/>
          <w:sz w:val="18"/>
          <w:szCs w:val="18"/>
        </w:rPr>
        <w:t>public</w:t>
      </w:r>
      <w:proofErr w:type="gramEnd"/>
      <w:r w:rsidR="00AA05A3" w:rsidRPr="00624E9A">
        <w:rPr>
          <w:b/>
          <w:color w:val="24292E"/>
          <w:sz w:val="18"/>
          <w:szCs w:val="18"/>
        </w:rPr>
        <w:t xml:space="preserve"> </w:t>
      </w:r>
      <w:r w:rsidR="00AA05A3" w:rsidRPr="00624E9A">
        <w:rPr>
          <w:b/>
          <w:color w:val="D73A49"/>
          <w:sz w:val="18"/>
          <w:szCs w:val="18"/>
        </w:rPr>
        <w:t>void</w:t>
      </w:r>
      <w:r w:rsidR="00AA05A3" w:rsidRPr="00624E9A">
        <w:rPr>
          <w:b/>
          <w:color w:val="24292E"/>
          <w:sz w:val="18"/>
          <w:szCs w:val="18"/>
        </w:rPr>
        <w:t xml:space="preserve"> </w:t>
      </w:r>
      <w:proofErr w:type="spellStart"/>
      <w:r w:rsidR="00AA05A3" w:rsidRPr="00624E9A">
        <w:rPr>
          <w:b/>
          <w:color w:val="6F42C1"/>
          <w:sz w:val="18"/>
          <w:szCs w:val="18"/>
        </w:rPr>
        <w:t>deleteStudent</w:t>
      </w:r>
      <w:proofErr w:type="spellEnd"/>
      <w:r w:rsidR="00AA05A3" w:rsidRPr="00624E9A">
        <w:rPr>
          <w:b/>
          <w:color w:val="24292E"/>
          <w:sz w:val="18"/>
          <w:szCs w:val="18"/>
        </w:rPr>
        <w:t>(</w:t>
      </w:r>
      <w:proofErr w:type="spellStart"/>
      <w:del w:id="480" w:author="ASUS" w:date="2020-06-24T07:30:00Z">
        <w:r w:rsidR="00AA05A3" w:rsidDel="006E235A">
          <w:rPr>
            <w:b/>
            <w:color w:val="24292E"/>
            <w:sz w:val="18"/>
            <w:szCs w:val="18"/>
            <w:lang w:val="vi-VN"/>
          </w:rPr>
          <w:delText>Session</w:delText>
        </w:r>
        <w:r w:rsidR="00AA05A3" w:rsidRPr="00C67146" w:rsidDel="006E235A">
          <w:rPr>
            <w:b/>
            <w:color w:val="24292E"/>
            <w:sz w:val="18"/>
            <w:szCs w:val="18"/>
          </w:rPr>
          <w:delText xml:space="preserve"> </w:delText>
        </w:r>
        <w:r w:rsidR="00AA05A3" w:rsidRPr="00EC002F" w:rsidDel="006E235A">
          <w:rPr>
            <w:b/>
            <w:color w:val="E36209"/>
            <w:sz w:val="18"/>
            <w:szCs w:val="18"/>
          </w:rPr>
          <w:delText>s</w:delText>
        </w:r>
        <w:r w:rsidR="00AA05A3" w:rsidDel="006E235A">
          <w:rPr>
            <w:b/>
            <w:color w:val="E36209"/>
            <w:sz w:val="18"/>
            <w:szCs w:val="18"/>
            <w:lang w:val="vi-VN"/>
          </w:rPr>
          <w:delText>ession</w:delText>
        </w:r>
        <w:r w:rsidR="00AA05A3" w:rsidRPr="003558F9" w:rsidDel="006E235A">
          <w:rPr>
            <w:b/>
            <w:color w:val="24292E"/>
            <w:sz w:val="18"/>
            <w:szCs w:val="18"/>
            <w:lang w:val="vi-VN"/>
          </w:rPr>
          <w:delText>,</w:delText>
        </w:r>
        <w:r w:rsidR="00AA05A3" w:rsidRPr="003558F9" w:rsidDel="006E235A">
          <w:rPr>
            <w:b/>
            <w:color w:val="24292E"/>
            <w:sz w:val="18"/>
            <w:szCs w:val="18"/>
          </w:rPr>
          <w:delText xml:space="preserve"> </w:delText>
        </w:r>
      </w:del>
      <w:r w:rsidR="00AA05A3" w:rsidRPr="00624E9A">
        <w:rPr>
          <w:b/>
          <w:color w:val="D73A49"/>
          <w:sz w:val="18"/>
          <w:szCs w:val="18"/>
        </w:rPr>
        <w:t>int</w:t>
      </w:r>
      <w:proofErr w:type="spellEnd"/>
      <w:r w:rsidR="00AA05A3" w:rsidRPr="00624E9A">
        <w:rPr>
          <w:b/>
          <w:color w:val="24292E"/>
          <w:sz w:val="18"/>
          <w:szCs w:val="18"/>
        </w:rPr>
        <w:t xml:space="preserve"> </w:t>
      </w:r>
      <w:r w:rsidR="00AA05A3" w:rsidRPr="00624E9A">
        <w:rPr>
          <w:b/>
          <w:color w:val="E36209"/>
          <w:sz w:val="18"/>
          <w:szCs w:val="18"/>
        </w:rPr>
        <w:t>id</w:t>
      </w:r>
      <w:r w:rsidR="00AA05A3" w:rsidRPr="00624E9A">
        <w:rPr>
          <w:b/>
          <w:color w:val="24292E"/>
          <w:sz w:val="18"/>
          <w:szCs w:val="18"/>
        </w:rPr>
        <w:t>) {</w:t>
      </w:r>
    </w:p>
    <w:p w14:paraId="60AA3645" w14:textId="77777777" w:rsidR="00AA05A3" w:rsidRPr="00E70A34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434C8">
        <w:rPr>
          <w:rFonts w:ascii="Courier New" w:eastAsia="Times New Roman" w:hAnsi="Courier New" w:cs="Courier New"/>
          <w:color w:val="24292E"/>
          <w:sz w:val="18"/>
          <w:szCs w:val="18"/>
        </w:rPr>
        <w:lastRenderedPageBreak/>
        <w:t xml:space="preserve">        </w:t>
      </w:r>
      <w:r w:rsidRPr="00E70A34">
        <w:rPr>
          <w:rFonts w:ascii="Courier New" w:eastAsia="Times New Roman" w:hAnsi="Courier New" w:cs="Courier New"/>
          <w:color w:val="6A737D"/>
          <w:sz w:val="18"/>
          <w:szCs w:val="18"/>
        </w:rPr>
        <w:t>// Delete a persistent object</w:t>
      </w:r>
    </w:p>
    <w:p w14:paraId="7CF0E3BB" w14:textId="77777777" w:rsidR="00AA05A3" w:rsidRPr="00E70A34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434C8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E70A34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Student student </w:t>
      </w:r>
      <w:r w:rsidRPr="00E70A34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E70A34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session</w:t>
      </w:r>
      <w:r w:rsidRPr="00E70A34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E70A34">
        <w:rPr>
          <w:rFonts w:ascii="Courier New" w:eastAsia="Times New Roman" w:hAnsi="Courier New" w:cs="Courier New"/>
          <w:color w:val="24292E"/>
          <w:sz w:val="18"/>
          <w:szCs w:val="18"/>
        </w:rPr>
        <w:t>get(Student</w:t>
      </w:r>
      <w:r w:rsidRPr="00E70A34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E70A34">
        <w:rPr>
          <w:rFonts w:ascii="Courier New" w:eastAsia="Times New Roman" w:hAnsi="Courier New" w:cs="Courier New"/>
          <w:color w:val="24292E"/>
          <w:sz w:val="18"/>
          <w:szCs w:val="18"/>
        </w:rPr>
        <w:t>class, id);</w:t>
      </w:r>
    </w:p>
    <w:p w14:paraId="405D8800" w14:textId="77777777" w:rsidR="00AA05A3" w:rsidRPr="00E70A34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E70A34">
        <w:rPr>
          <w:rFonts w:ascii="Courier New" w:eastAsia="Times New Roman" w:hAnsi="Courier New" w:cs="Courier New"/>
          <w:color w:val="D73A49"/>
          <w:sz w:val="18"/>
          <w:szCs w:val="18"/>
        </w:rPr>
        <w:t>if</w:t>
      </w:r>
      <w:r w:rsidRPr="00E70A34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(student </w:t>
      </w:r>
      <w:r w:rsidRPr="00E70A34">
        <w:rPr>
          <w:rFonts w:ascii="Courier New" w:eastAsia="Times New Roman" w:hAnsi="Courier New" w:cs="Courier New"/>
          <w:color w:val="D73A49"/>
          <w:sz w:val="18"/>
          <w:szCs w:val="18"/>
        </w:rPr>
        <w:t>!=</w:t>
      </w:r>
      <w:r w:rsidRPr="00E70A34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E70A34">
        <w:rPr>
          <w:rFonts w:ascii="Courier New" w:eastAsia="Times New Roman" w:hAnsi="Courier New" w:cs="Courier New"/>
          <w:color w:val="005CC5"/>
          <w:sz w:val="18"/>
          <w:szCs w:val="18"/>
        </w:rPr>
        <w:t>null</w:t>
      </w:r>
      <w:r w:rsidRPr="00E70A34">
        <w:rPr>
          <w:rFonts w:ascii="Courier New" w:eastAsia="Times New Roman" w:hAnsi="Courier New" w:cs="Courier New"/>
          <w:color w:val="24292E"/>
          <w:sz w:val="18"/>
          <w:szCs w:val="18"/>
        </w:rPr>
        <w:t>) {</w:t>
      </w:r>
    </w:p>
    <w:p w14:paraId="5F3746A2" w14:textId="77777777" w:rsidR="00AA05A3" w:rsidRPr="00E70A34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E70A34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    </w:t>
      </w:r>
      <w:r w:rsidRPr="00E70A34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>session</w:t>
      </w:r>
      <w:r w:rsidRPr="0077626F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>.</w:t>
      </w:r>
      <w:r w:rsidRPr="00E70A34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>delete(student);</w:t>
      </w:r>
    </w:p>
    <w:p w14:paraId="669D9E80" w14:textId="77777777" w:rsidR="00AA05A3" w:rsidRPr="00E70A34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434C8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E70A34">
        <w:rPr>
          <w:rFonts w:ascii="Courier New" w:eastAsia="Times New Roman" w:hAnsi="Courier New" w:cs="Courier New"/>
          <w:color w:val="24292E"/>
          <w:sz w:val="18"/>
          <w:szCs w:val="18"/>
        </w:rPr>
        <w:t>}</w:t>
      </w:r>
    </w:p>
    <w:p w14:paraId="47D672AF" w14:textId="77777777" w:rsidR="00AA05A3" w:rsidRPr="006434C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E70A34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}</w:t>
      </w:r>
    </w:p>
    <w:p w14:paraId="08FA89C8" w14:textId="77777777" w:rsidR="00AA05A3" w:rsidRPr="00642579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434C8">
        <w:rPr>
          <w:rFonts w:ascii="Courier New" w:eastAsia="Times New Roman" w:hAnsi="Courier New" w:cs="Courier New"/>
          <w:color w:val="24292E"/>
          <w:sz w:val="18"/>
          <w:szCs w:val="18"/>
        </w:rPr>
        <w:t>}</w:t>
      </w:r>
    </w:p>
    <w:p w14:paraId="0E8467D8" w14:textId="77777777" w:rsidR="00AA05A3" w:rsidRDefault="00AA05A3" w:rsidP="00AA05A3">
      <w:pPr>
        <w:shd w:val="clear" w:color="auto" w:fill="FFFFFF"/>
        <w:spacing w:after="0" w:line="360" w:lineRule="auto"/>
        <w:rPr>
          <w:rFonts w:ascii="Segoe UI" w:hAnsi="Segoe UI" w:cs="Segoe UI"/>
          <w:color w:val="000000"/>
          <w:shd w:val="clear" w:color="auto" w:fill="FFFFFF"/>
        </w:rPr>
      </w:pPr>
    </w:p>
    <w:p w14:paraId="08908710" w14:textId="77777777" w:rsidR="00AA05A3" w:rsidRPr="00241F52" w:rsidRDefault="00AA05A3" w:rsidP="00AA05A3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rPr>
          <w:rFonts w:ascii="Segoe UI" w:hAnsi="Segoe UI" w:cs="Segoe UI"/>
          <w:color w:val="24292E"/>
        </w:rPr>
      </w:pPr>
      <w:r w:rsidRPr="00241F52">
        <w:rPr>
          <w:rFonts w:ascii="Segoe UI" w:hAnsi="Segoe UI" w:cs="Segoe UI"/>
          <w:color w:val="24292E"/>
          <w:shd w:val="clear" w:color="auto" w:fill="FFFFFF"/>
        </w:rPr>
        <w:t>Using </w:t>
      </w:r>
      <w:r w:rsidRPr="00241F52">
        <w:rPr>
          <w:rFonts w:ascii="Segoe UI" w:hAnsi="Segoe UI" w:cs="Segoe UI"/>
          <w:color w:val="D73A49"/>
        </w:rPr>
        <w:t>Session.remove()</w:t>
      </w:r>
      <w:r w:rsidRPr="00241F52">
        <w:rPr>
          <w:rFonts w:ascii="Segoe UI" w:hAnsi="Segoe UI" w:cs="Segoe UI"/>
          <w:color w:val="24292E"/>
          <w:shd w:val="clear" w:color="auto" w:fill="FFFFFF"/>
        </w:rPr>
        <w:t> method:</w:t>
      </w:r>
    </w:p>
    <w:p w14:paraId="2B9A3021" w14:textId="150C8943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package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del w:id="481" w:author="ASUS" w:date="2020-06-24T07:34:00Z">
        <w:r w:rsidRPr="001C1662" w:rsidDel="00897970">
          <w:rPr>
            <w:rFonts w:ascii="Courier New" w:eastAsia="Times New Roman" w:hAnsi="Courier New" w:cs="Courier New"/>
            <w:color w:val="24292E"/>
            <w:sz w:val="18"/>
            <w:szCs w:val="18"/>
          </w:rPr>
          <w:delText>hibernate.dao</w:delText>
        </w:r>
      </w:del>
      <w:proofErr w:type="spellStart"/>
      <w:ins w:id="482" w:author="ASUS" w:date="2020-06-24T07:40:00Z">
        <w:r w:rsidR="00BA7081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fa.trainning.daoimpl</w:t>
        </w:r>
      </w:ins>
      <w:proofErr w:type="spellEnd"/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5535281F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735107B3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1C1662">
        <w:rPr>
          <w:rFonts w:ascii="Courier New" w:eastAsia="Times New Roman" w:hAnsi="Courier New" w:cs="Courier New"/>
          <w:color w:val="24292E"/>
          <w:sz w:val="18"/>
          <w:szCs w:val="18"/>
        </w:rPr>
        <w:t>org.hibernate.Session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06A14116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734AA18F" w14:textId="1E38056A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import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proofErr w:type="spellStart"/>
      <w:ins w:id="483" w:author="ASUS" w:date="2020-06-24T11:19:00Z">
        <w:r w:rsidR="0017665F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fa.trainning.entities</w:t>
        </w:r>
      </w:ins>
      <w:proofErr w:type="spellEnd"/>
      <w:del w:id="484" w:author="ASUS" w:date="2020-06-24T11:19:00Z">
        <w:r w:rsidRPr="001C1662" w:rsidDel="0017665F">
          <w:rPr>
            <w:rFonts w:ascii="Courier New" w:eastAsia="Times New Roman" w:hAnsi="Courier New" w:cs="Courier New"/>
            <w:color w:val="24292E"/>
            <w:sz w:val="18"/>
            <w:szCs w:val="18"/>
          </w:rPr>
          <w:delText>hibernate.entity</w:delText>
        </w:r>
      </w:del>
      <w:r w:rsidRPr="001C1662">
        <w:rPr>
          <w:rFonts w:ascii="Courier New" w:eastAsia="Times New Roman" w:hAnsi="Courier New" w:cs="Courier New"/>
          <w:color w:val="24292E"/>
          <w:sz w:val="18"/>
          <w:szCs w:val="18"/>
        </w:rPr>
        <w:t>.Student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>;</w:t>
      </w:r>
    </w:p>
    <w:p w14:paraId="1124F07A" w14:textId="77777777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</w:p>
    <w:p w14:paraId="512A1FCF" w14:textId="408E0D1E" w:rsidR="00AA05A3" w:rsidRPr="00C67146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public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1C1662">
        <w:rPr>
          <w:rFonts w:ascii="Courier New" w:eastAsia="Times New Roman" w:hAnsi="Courier New" w:cs="Courier New"/>
          <w:color w:val="D73A49"/>
          <w:sz w:val="18"/>
          <w:szCs w:val="18"/>
        </w:rPr>
        <w:t>class</w:t>
      </w:r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ins w:id="485" w:author="ASUS" w:date="2020-06-24T07:57:00Z">
        <w:r w:rsidR="00017710" w:rsidRPr="001C1662">
          <w:rPr>
            <w:rFonts w:ascii="Courier New" w:eastAsia="Times New Roman" w:hAnsi="Courier New" w:cs="Courier New"/>
            <w:color w:val="6F42C1"/>
            <w:sz w:val="18"/>
            <w:szCs w:val="18"/>
          </w:rPr>
          <w:t>StudentDao</w:t>
        </w:r>
        <w:r w:rsidR="00017710" w:rsidRPr="00C70040">
          <w:rPr>
            <w:rFonts w:ascii="Courier New" w:eastAsia="Times New Roman" w:hAnsi="Courier New" w:cs="Courier New"/>
            <w:color w:val="6F42C1"/>
            <w:sz w:val="18"/>
            <w:szCs w:val="18"/>
          </w:rPr>
          <w:t>Impl implements StudentDao</w:t>
        </w:r>
      </w:ins>
      <w:del w:id="486" w:author="ASUS" w:date="2020-06-24T07:57:00Z">
        <w:r w:rsidRPr="001C1662" w:rsidDel="00017710">
          <w:rPr>
            <w:rFonts w:ascii="Courier New" w:eastAsia="Times New Roman" w:hAnsi="Courier New" w:cs="Courier New"/>
            <w:color w:val="6F42C1"/>
            <w:sz w:val="18"/>
            <w:szCs w:val="18"/>
          </w:rPr>
          <w:delText>StudentDao</w:delText>
        </w:r>
      </w:del>
      <w:r w:rsidRPr="00C67146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{</w:t>
      </w:r>
    </w:p>
    <w:p w14:paraId="0D82D946" w14:textId="77777777" w:rsidR="006E235A" w:rsidRDefault="00AA05A3" w:rsidP="006E235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ins w:id="487" w:author="ASUS" w:date="2020-06-24T07:30:00Z"/>
          <w:color w:val="24292E"/>
          <w:sz w:val="18"/>
          <w:szCs w:val="18"/>
        </w:rPr>
      </w:pPr>
      <w:r w:rsidRPr="00C67146">
        <w:rPr>
          <w:color w:val="24292E"/>
          <w:sz w:val="18"/>
          <w:szCs w:val="18"/>
        </w:rPr>
        <w:t xml:space="preserve">    </w:t>
      </w:r>
      <w:proofErr w:type="gramStart"/>
      <w:ins w:id="488" w:author="ASUS" w:date="2020-06-24T07:30:00Z">
        <w:r w:rsidR="006E235A" w:rsidRPr="001C1662">
          <w:rPr>
            <w:rStyle w:val="pl-k"/>
            <w:rFonts w:eastAsiaTheme="majorEastAsia"/>
            <w:color w:val="D73A49"/>
            <w:sz w:val="18"/>
            <w:szCs w:val="18"/>
          </w:rPr>
          <w:t>private</w:t>
        </w:r>
        <w:proofErr w:type="gramEnd"/>
        <w:r w:rsidR="006E235A" w:rsidRPr="001C1662">
          <w:rPr>
            <w:color w:val="24292E"/>
            <w:sz w:val="18"/>
            <w:szCs w:val="18"/>
          </w:rPr>
          <w:t xml:space="preserve"> </w:t>
        </w:r>
        <w:r w:rsidR="006E235A" w:rsidRPr="001C1662">
          <w:rPr>
            <w:rStyle w:val="pl-k"/>
            <w:rFonts w:eastAsiaTheme="majorEastAsia"/>
            <w:color w:val="D73A49"/>
            <w:sz w:val="18"/>
            <w:szCs w:val="18"/>
          </w:rPr>
          <w:t>static</w:t>
        </w:r>
        <w:r w:rsidR="006E235A" w:rsidRPr="001C1662">
          <w:rPr>
            <w:color w:val="24292E"/>
            <w:sz w:val="18"/>
            <w:szCs w:val="18"/>
          </w:rPr>
          <w:t xml:space="preserve"> </w:t>
        </w:r>
        <w:r w:rsidR="006E235A" w:rsidRPr="0059359F">
          <w:rPr>
            <w:rStyle w:val="pl-smi"/>
            <w:color w:val="24292E"/>
            <w:sz w:val="18"/>
            <w:szCs w:val="18"/>
          </w:rPr>
          <w:t>Session</w:t>
        </w:r>
        <w:r w:rsidR="006E235A" w:rsidRPr="001C1662">
          <w:rPr>
            <w:color w:val="24292E"/>
            <w:sz w:val="18"/>
            <w:szCs w:val="18"/>
          </w:rPr>
          <w:t xml:space="preserve"> </w:t>
        </w:r>
        <w:proofErr w:type="spellStart"/>
        <w:r w:rsidR="006E235A" w:rsidRPr="0059359F">
          <w:rPr>
            <w:color w:val="24292E"/>
            <w:sz w:val="18"/>
            <w:szCs w:val="18"/>
          </w:rPr>
          <w:t>session</w:t>
        </w:r>
        <w:proofErr w:type="spellEnd"/>
        <w:r w:rsidR="006E235A" w:rsidRPr="0059359F">
          <w:rPr>
            <w:color w:val="24292E"/>
            <w:sz w:val="18"/>
            <w:szCs w:val="18"/>
          </w:rPr>
          <w:t xml:space="preserve"> = </w:t>
        </w:r>
        <w:proofErr w:type="spellStart"/>
        <w:r w:rsidR="006E235A" w:rsidRPr="0059359F">
          <w:rPr>
            <w:color w:val="24292E"/>
            <w:sz w:val="18"/>
            <w:szCs w:val="18"/>
          </w:rPr>
          <w:t>HibernateUtil.getSessionFactory</w:t>
        </w:r>
        <w:proofErr w:type="spellEnd"/>
        <w:r w:rsidR="006E235A" w:rsidRPr="0059359F">
          <w:rPr>
            <w:color w:val="24292E"/>
            <w:sz w:val="18"/>
            <w:szCs w:val="18"/>
          </w:rPr>
          <w:t>().</w:t>
        </w:r>
        <w:proofErr w:type="spellStart"/>
        <w:r w:rsidR="006E235A" w:rsidRPr="0059359F">
          <w:rPr>
            <w:color w:val="24292E"/>
            <w:sz w:val="18"/>
            <w:szCs w:val="18"/>
          </w:rPr>
          <w:t>openSession</w:t>
        </w:r>
        <w:proofErr w:type="spellEnd"/>
        <w:r w:rsidR="006E235A" w:rsidRPr="0059359F">
          <w:rPr>
            <w:color w:val="24292E"/>
            <w:sz w:val="18"/>
            <w:szCs w:val="18"/>
          </w:rPr>
          <w:t>()</w:t>
        </w:r>
        <w:r w:rsidR="006E235A" w:rsidRPr="001C1662">
          <w:rPr>
            <w:color w:val="24292E"/>
            <w:sz w:val="18"/>
            <w:szCs w:val="18"/>
          </w:rPr>
          <w:t>;</w:t>
        </w:r>
        <w:r w:rsidR="006E235A">
          <w:rPr>
            <w:color w:val="24292E"/>
            <w:sz w:val="18"/>
            <w:szCs w:val="18"/>
          </w:rPr>
          <w:t xml:space="preserve"> </w:t>
        </w:r>
      </w:ins>
    </w:p>
    <w:p w14:paraId="6FD619AF" w14:textId="77777777" w:rsidR="006E235A" w:rsidRPr="00C70040" w:rsidRDefault="006E235A" w:rsidP="006E235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9" w:author="ASUS" w:date="2020-06-24T07:30:00Z"/>
          <w:rFonts w:ascii="Courier New" w:eastAsia="Times New Roman" w:hAnsi="Courier New" w:cs="Courier New"/>
          <w:color w:val="24292E"/>
          <w:sz w:val="18"/>
          <w:szCs w:val="18"/>
          <w:lang w:val="en-US"/>
        </w:rPr>
      </w:pPr>
    </w:p>
    <w:p w14:paraId="58131779" w14:textId="167B9524" w:rsidR="00AA05A3" w:rsidRPr="00363339" w:rsidRDefault="006E235A" w:rsidP="006E235A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18"/>
          <w:szCs w:val="18"/>
        </w:rPr>
      </w:pPr>
      <w:ins w:id="490" w:author="ASUS" w:date="2020-06-24T07:30:00Z">
        <w:r w:rsidRPr="00C67146">
          <w:rPr>
            <w:color w:val="24292E"/>
            <w:sz w:val="18"/>
            <w:szCs w:val="18"/>
          </w:rPr>
          <w:t xml:space="preserve">    </w:t>
        </w:r>
      </w:ins>
      <w:proofErr w:type="gramStart"/>
      <w:r w:rsidR="00AA05A3" w:rsidRPr="00363339">
        <w:rPr>
          <w:b/>
          <w:color w:val="D73A49"/>
          <w:sz w:val="18"/>
          <w:szCs w:val="18"/>
        </w:rPr>
        <w:t>public</w:t>
      </w:r>
      <w:proofErr w:type="gramEnd"/>
      <w:r w:rsidR="00AA05A3" w:rsidRPr="00363339">
        <w:rPr>
          <w:b/>
          <w:color w:val="24292E"/>
          <w:sz w:val="18"/>
          <w:szCs w:val="18"/>
        </w:rPr>
        <w:t xml:space="preserve"> </w:t>
      </w:r>
      <w:r w:rsidR="00AA05A3" w:rsidRPr="00363339">
        <w:rPr>
          <w:b/>
          <w:color w:val="D73A49"/>
          <w:sz w:val="18"/>
          <w:szCs w:val="18"/>
        </w:rPr>
        <w:t>void</w:t>
      </w:r>
      <w:r w:rsidR="00AA05A3" w:rsidRPr="00363339">
        <w:rPr>
          <w:b/>
          <w:color w:val="24292E"/>
          <w:sz w:val="18"/>
          <w:szCs w:val="18"/>
        </w:rPr>
        <w:t xml:space="preserve"> </w:t>
      </w:r>
      <w:proofErr w:type="spellStart"/>
      <w:r w:rsidR="00AA05A3" w:rsidRPr="00363339">
        <w:rPr>
          <w:b/>
          <w:color w:val="6F42C1"/>
          <w:sz w:val="18"/>
          <w:szCs w:val="18"/>
        </w:rPr>
        <w:t>removeStudent</w:t>
      </w:r>
      <w:proofErr w:type="spellEnd"/>
      <w:r w:rsidR="00AA05A3" w:rsidRPr="00363339">
        <w:rPr>
          <w:b/>
          <w:color w:val="24292E"/>
          <w:sz w:val="18"/>
          <w:szCs w:val="18"/>
        </w:rPr>
        <w:t>(</w:t>
      </w:r>
      <w:proofErr w:type="spellStart"/>
      <w:del w:id="491" w:author="ASUS" w:date="2020-06-24T07:30:00Z">
        <w:r w:rsidR="00AA05A3" w:rsidDel="006E235A">
          <w:rPr>
            <w:b/>
            <w:color w:val="24292E"/>
            <w:sz w:val="18"/>
            <w:szCs w:val="18"/>
            <w:lang w:val="vi-VN"/>
          </w:rPr>
          <w:delText>Session</w:delText>
        </w:r>
        <w:r w:rsidR="00AA05A3" w:rsidRPr="00C67146" w:rsidDel="006E235A">
          <w:rPr>
            <w:b/>
            <w:color w:val="24292E"/>
            <w:sz w:val="18"/>
            <w:szCs w:val="18"/>
          </w:rPr>
          <w:delText xml:space="preserve"> </w:delText>
        </w:r>
        <w:r w:rsidR="00AA05A3" w:rsidRPr="00EC002F" w:rsidDel="006E235A">
          <w:rPr>
            <w:b/>
            <w:color w:val="E36209"/>
            <w:sz w:val="18"/>
            <w:szCs w:val="18"/>
          </w:rPr>
          <w:delText>s</w:delText>
        </w:r>
        <w:r w:rsidR="00AA05A3" w:rsidDel="006E235A">
          <w:rPr>
            <w:b/>
            <w:color w:val="E36209"/>
            <w:sz w:val="18"/>
            <w:szCs w:val="18"/>
            <w:lang w:val="vi-VN"/>
          </w:rPr>
          <w:delText>ession</w:delText>
        </w:r>
        <w:r w:rsidR="00AA05A3" w:rsidRPr="003558F9" w:rsidDel="006E235A">
          <w:rPr>
            <w:b/>
            <w:color w:val="24292E"/>
            <w:sz w:val="18"/>
            <w:szCs w:val="18"/>
            <w:lang w:val="vi-VN"/>
          </w:rPr>
          <w:delText>,</w:delText>
        </w:r>
        <w:r w:rsidR="00AA05A3" w:rsidRPr="003558F9" w:rsidDel="006E235A">
          <w:rPr>
            <w:b/>
            <w:color w:val="24292E"/>
            <w:sz w:val="18"/>
            <w:szCs w:val="18"/>
          </w:rPr>
          <w:delText xml:space="preserve"> </w:delText>
        </w:r>
      </w:del>
      <w:r w:rsidR="00AA05A3" w:rsidRPr="00363339">
        <w:rPr>
          <w:b/>
          <w:color w:val="D73A49"/>
          <w:sz w:val="18"/>
          <w:szCs w:val="18"/>
        </w:rPr>
        <w:t>int</w:t>
      </w:r>
      <w:proofErr w:type="spellEnd"/>
      <w:r w:rsidR="00AA05A3" w:rsidRPr="00363339">
        <w:rPr>
          <w:b/>
          <w:color w:val="24292E"/>
          <w:sz w:val="18"/>
          <w:szCs w:val="18"/>
        </w:rPr>
        <w:t xml:space="preserve"> </w:t>
      </w:r>
      <w:r w:rsidR="00AA05A3" w:rsidRPr="00363339">
        <w:rPr>
          <w:b/>
          <w:color w:val="E36209"/>
          <w:sz w:val="18"/>
          <w:szCs w:val="18"/>
        </w:rPr>
        <w:t>id</w:t>
      </w:r>
      <w:r w:rsidR="00AA05A3" w:rsidRPr="00363339">
        <w:rPr>
          <w:b/>
          <w:color w:val="24292E"/>
          <w:sz w:val="18"/>
          <w:szCs w:val="18"/>
        </w:rPr>
        <w:t>) {</w:t>
      </w:r>
    </w:p>
    <w:p w14:paraId="6F785D89" w14:textId="77777777" w:rsidR="00AA05A3" w:rsidRPr="00363339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363339">
        <w:rPr>
          <w:rFonts w:ascii="Courier New" w:eastAsia="Times New Roman" w:hAnsi="Courier New" w:cs="Courier New"/>
          <w:color w:val="6A737D"/>
          <w:sz w:val="18"/>
          <w:szCs w:val="18"/>
        </w:rPr>
        <w:t>// Delete a persistent object</w:t>
      </w:r>
    </w:p>
    <w:p w14:paraId="77A95624" w14:textId="77777777" w:rsidR="00AA05A3" w:rsidRPr="00363339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363339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Student student </w:t>
      </w:r>
      <w:r w:rsidRPr="00363339">
        <w:rPr>
          <w:rFonts w:ascii="Courier New" w:eastAsia="Times New Roman" w:hAnsi="Courier New" w:cs="Courier New"/>
          <w:color w:val="D73A49"/>
          <w:sz w:val="18"/>
          <w:szCs w:val="18"/>
        </w:rPr>
        <w:t>=</w:t>
      </w:r>
      <w:r w:rsidRPr="00363339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session</w:t>
      </w:r>
      <w:r w:rsidRPr="00363339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363339">
        <w:rPr>
          <w:rFonts w:ascii="Courier New" w:eastAsia="Times New Roman" w:hAnsi="Courier New" w:cs="Courier New"/>
          <w:color w:val="24292E"/>
          <w:sz w:val="18"/>
          <w:szCs w:val="18"/>
        </w:rPr>
        <w:t>get(Student</w:t>
      </w:r>
      <w:r w:rsidRPr="00363339">
        <w:rPr>
          <w:rFonts w:ascii="Courier New" w:eastAsia="Times New Roman" w:hAnsi="Courier New" w:cs="Courier New"/>
          <w:color w:val="D73A49"/>
          <w:sz w:val="18"/>
          <w:szCs w:val="18"/>
        </w:rPr>
        <w:t>.</w:t>
      </w:r>
      <w:r w:rsidRPr="00363339">
        <w:rPr>
          <w:rFonts w:ascii="Courier New" w:eastAsia="Times New Roman" w:hAnsi="Courier New" w:cs="Courier New"/>
          <w:color w:val="24292E"/>
          <w:sz w:val="18"/>
          <w:szCs w:val="18"/>
        </w:rPr>
        <w:t>class, id);</w:t>
      </w:r>
    </w:p>
    <w:p w14:paraId="365A8935" w14:textId="77777777" w:rsidR="00AA05A3" w:rsidRPr="00363339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363339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363339">
        <w:rPr>
          <w:rFonts w:ascii="Courier New" w:eastAsia="Times New Roman" w:hAnsi="Courier New" w:cs="Courier New"/>
          <w:color w:val="D73A49"/>
          <w:sz w:val="18"/>
          <w:szCs w:val="18"/>
        </w:rPr>
        <w:t>if</w:t>
      </w:r>
      <w:r w:rsidRPr="00363339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(student </w:t>
      </w:r>
      <w:r w:rsidRPr="00363339">
        <w:rPr>
          <w:rFonts w:ascii="Courier New" w:eastAsia="Times New Roman" w:hAnsi="Courier New" w:cs="Courier New"/>
          <w:color w:val="D73A49"/>
          <w:sz w:val="18"/>
          <w:szCs w:val="18"/>
        </w:rPr>
        <w:t>!=</w:t>
      </w:r>
      <w:r w:rsidRPr="00363339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</w:t>
      </w:r>
      <w:r w:rsidRPr="00363339">
        <w:rPr>
          <w:rFonts w:ascii="Courier New" w:eastAsia="Times New Roman" w:hAnsi="Courier New" w:cs="Courier New"/>
          <w:color w:val="005CC5"/>
          <w:sz w:val="18"/>
          <w:szCs w:val="18"/>
        </w:rPr>
        <w:t>null</w:t>
      </w:r>
      <w:r w:rsidRPr="00363339">
        <w:rPr>
          <w:rFonts w:ascii="Courier New" w:eastAsia="Times New Roman" w:hAnsi="Courier New" w:cs="Courier New"/>
          <w:color w:val="24292E"/>
          <w:sz w:val="18"/>
          <w:szCs w:val="18"/>
        </w:rPr>
        <w:t>) {</w:t>
      </w:r>
    </w:p>
    <w:p w14:paraId="4A4E7FE8" w14:textId="77777777" w:rsidR="00AA05A3" w:rsidRPr="00363339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    </w:t>
      </w:r>
      <w:r w:rsidRPr="00363339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>session</w:t>
      </w:r>
      <w:r w:rsidRPr="007C27F0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>.</w:t>
      </w:r>
      <w:r w:rsidRPr="00363339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>remove(student);</w:t>
      </w:r>
    </w:p>
    <w:p w14:paraId="408DD653" w14:textId="77777777" w:rsidR="00AA05A3" w:rsidRPr="00363339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    </w:t>
      </w:r>
      <w:r w:rsidRPr="00363339">
        <w:rPr>
          <w:rFonts w:ascii="Courier New" w:eastAsia="Times New Roman" w:hAnsi="Courier New" w:cs="Courier New"/>
          <w:color w:val="24292E"/>
          <w:sz w:val="18"/>
          <w:szCs w:val="18"/>
        </w:rPr>
        <w:t>}</w:t>
      </w:r>
    </w:p>
    <w:p w14:paraId="1C640F56" w14:textId="77777777" w:rsidR="00AA05A3" w:rsidRPr="006434C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363339">
        <w:rPr>
          <w:rFonts w:ascii="Courier New" w:eastAsia="Times New Roman" w:hAnsi="Courier New" w:cs="Courier New"/>
          <w:color w:val="24292E"/>
          <w:sz w:val="18"/>
          <w:szCs w:val="18"/>
        </w:rPr>
        <w:t xml:space="preserve">    }</w:t>
      </w:r>
    </w:p>
    <w:p w14:paraId="45AD2045" w14:textId="77777777" w:rsidR="00AA05A3" w:rsidRPr="00642579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</w:rPr>
      </w:pPr>
      <w:r w:rsidRPr="006434C8">
        <w:rPr>
          <w:rFonts w:ascii="Courier New" w:eastAsia="Times New Roman" w:hAnsi="Courier New" w:cs="Courier New"/>
          <w:color w:val="24292E"/>
          <w:sz w:val="18"/>
          <w:szCs w:val="18"/>
        </w:rPr>
        <w:t>}</w:t>
      </w:r>
    </w:p>
    <w:p w14:paraId="1DBBE297" w14:textId="77777777" w:rsidR="00AA05A3" w:rsidRDefault="00AA05A3" w:rsidP="00AA05A3">
      <w:pPr>
        <w:rPr>
          <w:rFonts w:ascii="Segoe UI" w:eastAsia="Times New Roman" w:hAnsi="Segoe UI" w:cs="Segoe UI"/>
          <w:b/>
          <w:color w:val="24292E"/>
        </w:rPr>
      </w:pPr>
      <w:r>
        <w:rPr>
          <w:rFonts w:ascii="Segoe UI" w:eastAsia="Times New Roman" w:hAnsi="Segoe UI" w:cs="Segoe UI"/>
          <w:b/>
          <w:color w:val="24292E"/>
        </w:rPr>
        <w:br w:type="page"/>
      </w:r>
    </w:p>
    <w:p w14:paraId="4BF0876F" w14:textId="55684FD8" w:rsidR="00AA05A3" w:rsidRPr="00E375EA" w:rsidRDefault="00AA05A3" w:rsidP="00AA05A3">
      <w:pPr>
        <w:shd w:val="clear" w:color="auto" w:fill="FFFFFF"/>
        <w:spacing w:before="60" w:after="0" w:line="360" w:lineRule="auto"/>
        <w:rPr>
          <w:rFonts w:ascii="Segoe UI" w:eastAsia="Times New Roman" w:hAnsi="Segoe UI" w:cs="Segoe UI"/>
          <w:b/>
          <w:color w:val="24292E"/>
        </w:rPr>
      </w:pPr>
      <w:commentRangeStart w:id="492"/>
      <w:r w:rsidRPr="00E375EA">
        <w:rPr>
          <w:rFonts w:ascii="Segoe UI" w:eastAsia="Times New Roman" w:hAnsi="Segoe UI" w:cs="Segoe UI"/>
          <w:b/>
          <w:color w:val="24292E"/>
        </w:rPr>
        <w:lastRenderedPageBreak/>
        <w:t>3.</w:t>
      </w:r>
      <w:r>
        <w:rPr>
          <w:rFonts w:ascii="Segoe UI" w:eastAsia="Times New Roman" w:hAnsi="Segoe UI" w:cs="Segoe UI"/>
          <w:b/>
          <w:color w:val="24292E"/>
        </w:rPr>
        <w:t>7</w:t>
      </w:r>
      <w:r w:rsidRPr="00E375EA">
        <w:rPr>
          <w:rFonts w:ascii="Segoe UI" w:eastAsia="Times New Roman" w:hAnsi="Segoe UI" w:cs="Segoe UI"/>
          <w:b/>
          <w:color w:val="24292E"/>
        </w:rPr>
        <w:t xml:space="preserve">, Create the </w:t>
      </w:r>
      <w:del w:id="493" w:author="ASUS" w:date="2020-06-24T11:09:00Z">
        <w:r w:rsidRPr="00E375EA" w:rsidDel="00F378D9">
          <w:rPr>
            <w:rFonts w:ascii="Segoe UI" w:eastAsia="Times New Roman" w:hAnsi="Segoe UI" w:cs="Segoe UI"/>
            <w:b/>
            <w:color w:val="24292E"/>
          </w:rPr>
          <w:delText xml:space="preserve">Main </w:delText>
        </w:r>
      </w:del>
      <w:r w:rsidRPr="00E375EA">
        <w:rPr>
          <w:rFonts w:ascii="Segoe UI" w:eastAsia="Times New Roman" w:hAnsi="Segoe UI" w:cs="Segoe UI"/>
          <w:b/>
          <w:color w:val="24292E"/>
        </w:rPr>
        <w:t>class</w:t>
      </w:r>
      <w:ins w:id="494" w:author="ASUS" w:date="2020-06-24T11:09:00Z">
        <w:r w:rsidR="005E2248">
          <w:rPr>
            <w:rFonts w:ascii="Segoe UI" w:eastAsia="Times New Roman" w:hAnsi="Segoe UI" w:cs="Segoe UI"/>
            <w:b/>
            <w:color w:val="24292E"/>
            <w:lang w:val="en-US"/>
          </w:rPr>
          <w:t xml:space="preserve"> for testing</w:t>
        </w:r>
      </w:ins>
      <w:del w:id="495" w:author="ASUS" w:date="2020-06-24T11:10:00Z">
        <w:r w:rsidDel="005E2248">
          <w:rPr>
            <w:rFonts w:ascii="Segoe UI" w:eastAsia="Times New Roman" w:hAnsi="Segoe UI" w:cs="Segoe UI"/>
            <w:b/>
            <w:color w:val="24292E"/>
          </w:rPr>
          <w:delText xml:space="preserve"> to call DAO method</w:delText>
        </w:r>
      </w:del>
      <w:commentRangeEnd w:id="492"/>
      <w:r w:rsidR="00EF516D">
        <w:rPr>
          <w:rStyle w:val="CommentReference"/>
          <w:rFonts w:ascii="Tahoma" w:eastAsia="MS Mincho" w:hAnsi="Tahoma"/>
          <w:lang w:val="en-US"/>
        </w:rPr>
        <w:commentReference w:id="492"/>
      </w:r>
    </w:p>
    <w:p w14:paraId="6588793A" w14:textId="29ECD96B" w:rsidR="00AA05A3" w:rsidRDefault="00AA05A3" w:rsidP="00AA05A3">
      <w:pPr>
        <w:shd w:val="clear" w:color="auto" w:fill="FFFFFF"/>
        <w:spacing w:before="60" w:after="0" w:line="360" w:lineRule="auto"/>
        <w:rPr>
          <w:rFonts w:ascii="Segoe UI" w:hAnsi="Segoe UI" w:cs="Segoe UI"/>
          <w:color w:val="24292E"/>
          <w:shd w:val="clear" w:color="auto" w:fill="FFFFFF"/>
        </w:rPr>
      </w:pPr>
      <w:r w:rsidRPr="00E375EA">
        <w:rPr>
          <w:rFonts w:ascii="Segoe UI" w:hAnsi="Segoe UI" w:cs="Segoe UI"/>
          <w:color w:val="24292E"/>
          <w:shd w:val="clear" w:color="auto" w:fill="FFFFFF"/>
        </w:rPr>
        <w:t xml:space="preserve">Here is </w:t>
      </w:r>
      <w:del w:id="496" w:author="ASUS" w:date="2020-06-24T08:14:00Z">
        <w:r w:rsidRPr="00E375EA" w:rsidDel="00D02C34">
          <w:rPr>
            <w:rFonts w:ascii="Segoe UI" w:hAnsi="Segoe UI" w:cs="Segoe UI"/>
            <w:color w:val="24292E"/>
            <w:shd w:val="clear" w:color="auto" w:fill="FFFFFF"/>
          </w:rPr>
          <w:delText>main </w:delText>
        </w:r>
        <w:r w:rsidRPr="00187F68" w:rsidDel="00D02C34">
          <w:rPr>
            <w:rFonts w:ascii="Segoe UI" w:hAnsi="Segoe UI" w:cs="Segoe UI"/>
            <w:iCs/>
            <w:color w:val="D73A49"/>
          </w:rPr>
          <w:delText>App</w:delText>
        </w:r>
        <w:r w:rsidRPr="00E375EA" w:rsidDel="00D02C34">
          <w:rPr>
            <w:rFonts w:ascii="Segoe UI" w:hAnsi="Segoe UI" w:cs="Segoe UI"/>
            <w:color w:val="24292E"/>
            <w:shd w:val="clear" w:color="auto" w:fill="FFFFFF"/>
          </w:rPr>
          <w:delText> </w:delText>
        </w:r>
      </w:del>
      <w:r w:rsidRPr="00E375EA">
        <w:rPr>
          <w:rFonts w:ascii="Segoe UI" w:hAnsi="Segoe UI" w:cs="Segoe UI"/>
          <w:color w:val="24292E"/>
          <w:shd w:val="clear" w:color="auto" w:fill="FFFFFF"/>
        </w:rPr>
        <w:t>class which is used to connect MySQL database and persist </w:t>
      </w:r>
      <w:r w:rsidRPr="00187F68">
        <w:rPr>
          <w:rFonts w:ascii="Segoe UI" w:hAnsi="Segoe UI" w:cs="Segoe UI"/>
          <w:iCs/>
          <w:color w:val="D73A49"/>
        </w:rPr>
        <w:t>Student</w:t>
      </w:r>
      <w:r w:rsidRPr="00E375EA">
        <w:rPr>
          <w:rFonts w:ascii="Segoe UI" w:hAnsi="Segoe UI" w:cs="Segoe UI"/>
          <w:color w:val="24292E"/>
          <w:shd w:val="clear" w:color="auto" w:fill="FFFFFF"/>
        </w:rPr>
        <w:t> object in database table.</w:t>
      </w:r>
    </w:p>
    <w:p w14:paraId="4AE58BA7" w14:textId="183E33F0" w:rsidR="00D70648" w:rsidRPr="00920FAB" w:rsidRDefault="00AA05A3">
      <w:pPr>
        <w:pStyle w:val="ListParagraph"/>
        <w:numPr>
          <w:ilvl w:val="0"/>
          <w:numId w:val="43"/>
        </w:numPr>
        <w:shd w:val="clear" w:color="auto" w:fill="FFFFFF"/>
        <w:spacing w:before="60" w:after="0" w:line="360" w:lineRule="auto"/>
        <w:rPr>
          <w:ins w:id="497" w:author="ASUS" w:date="2020-06-24T11:09:00Z"/>
          <w:rFonts w:ascii="Segoe UI" w:eastAsia="Times New Roman" w:hAnsi="Segoe UI" w:cs="Segoe UI"/>
          <w:color w:val="24292E"/>
          <w:lang w:val="en-US"/>
          <w:rPrChange w:id="498" w:author="ASUS" w:date="2020-06-24T12:02:00Z">
            <w:rPr>
              <w:ins w:id="499" w:author="ASUS" w:date="2020-06-24T11:09:00Z"/>
              <w:rFonts w:eastAsia="Times New Roman"/>
              <w:lang w:val="en-US"/>
            </w:rPr>
          </w:rPrChange>
        </w:rPr>
        <w:pPrChange w:id="500" w:author="ASUS" w:date="2020-06-24T12:02:00Z">
          <w:pPr>
            <w:shd w:val="clear" w:color="auto" w:fill="FFFFFF"/>
            <w:spacing w:before="60" w:after="0" w:line="360" w:lineRule="auto"/>
          </w:pPr>
        </w:pPrChange>
      </w:pPr>
      <w:del w:id="501" w:author="ASUS" w:date="2020-06-24T12:21:00Z">
        <w:r w:rsidDel="00D5077D">
          <w:rPr>
            <w:rFonts w:ascii="Segoe UI" w:hAnsi="Segoe UI" w:cs="Segoe UI"/>
            <w:color w:val="24292E"/>
            <w:shd w:val="clear" w:color="auto" w:fill="FFFFFF"/>
          </w:rPr>
          <w:delText>Source as bellow that call [</w:delText>
        </w:r>
      </w:del>
      <w:del w:id="502" w:author="ASUS" w:date="2020-06-24T08:31:00Z">
        <w:r w:rsidRPr="003E1CB8" w:rsidDel="002B5E65">
          <w:rPr>
            <w:rFonts w:ascii="Segoe UI" w:hAnsi="Segoe UI" w:cs="Segoe UI"/>
            <w:color w:val="24292E"/>
          </w:rPr>
          <w:delText>3.</w:delText>
        </w:r>
        <w:r w:rsidDel="002B5E65">
          <w:rPr>
            <w:rFonts w:ascii="Segoe UI" w:hAnsi="Segoe UI" w:cs="Segoe UI"/>
            <w:color w:val="24292E"/>
          </w:rPr>
          <w:delText>6</w:delText>
        </w:r>
        <w:r w:rsidRPr="003E1CB8" w:rsidDel="002B5E65">
          <w:rPr>
            <w:rFonts w:ascii="Segoe UI" w:hAnsi="Segoe UI" w:cs="Segoe UI"/>
            <w:color w:val="24292E"/>
          </w:rPr>
          <w:delText xml:space="preserve">.1, </w:delText>
        </w:r>
      </w:del>
      <w:del w:id="503" w:author="ASUS" w:date="2020-06-24T08:39:00Z">
        <w:r w:rsidRPr="003E1CB8" w:rsidDel="000B38FC">
          <w:rPr>
            <w:rFonts w:ascii="Segoe UI" w:hAnsi="Segoe UI" w:cs="Segoe UI"/>
            <w:color w:val="24292E"/>
          </w:rPr>
          <w:delText>Create</w:delText>
        </w:r>
      </w:del>
      <w:del w:id="504" w:author="ASUS" w:date="2020-06-24T08:40:00Z">
        <w:r w:rsidRPr="003E1CB8" w:rsidDel="00C2532E">
          <w:rPr>
            <w:rFonts w:ascii="Segoe UI" w:hAnsi="Segoe UI" w:cs="Segoe UI"/>
            <w:color w:val="24292E"/>
          </w:rPr>
          <w:delText xml:space="preserve"> (save an entity)</w:delText>
        </w:r>
      </w:del>
      <w:del w:id="505" w:author="ASUS" w:date="2020-06-24T12:21:00Z">
        <w:r w:rsidDel="00D5077D">
          <w:rPr>
            <w:rFonts w:ascii="Segoe UI" w:hAnsi="Segoe UI" w:cs="Segoe UI"/>
            <w:color w:val="24292E"/>
          </w:rPr>
          <w:delText>] as example:</w:delText>
        </w:r>
      </w:del>
      <w:ins w:id="506" w:author="ASUS" w:date="2020-06-24T12:08:00Z">
        <w:r w:rsidR="00A149DA">
          <w:rPr>
            <w:rFonts w:ascii="Segoe UI" w:hAnsi="Segoe UI" w:cs="Segoe UI"/>
            <w:color w:val="24292E"/>
            <w:lang w:val="en-US"/>
          </w:rPr>
          <w:t>M</w:t>
        </w:r>
      </w:ins>
      <w:ins w:id="507" w:author="ASUS" w:date="2020-06-24T11:09:00Z">
        <w:r w:rsidR="00D70648" w:rsidRPr="00920FAB">
          <w:rPr>
            <w:rFonts w:ascii="Segoe UI" w:hAnsi="Segoe UI" w:cs="Segoe UI"/>
            <w:color w:val="24292E"/>
            <w:lang w:val="en-US"/>
            <w:rPrChange w:id="508" w:author="ASUS" w:date="2020-06-24T12:02:00Z">
              <w:rPr>
                <w:lang w:val="en-US"/>
              </w:rPr>
            </w:rPrChange>
          </w:rPr>
          <w:t>ain class</w:t>
        </w:r>
      </w:ins>
      <w:ins w:id="509" w:author="ASUS" w:date="2020-06-24T12:21:00Z">
        <w:r w:rsidR="00D5077D">
          <w:rPr>
            <w:rFonts w:ascii="Segoe UI" w:hAnsi="Segoe UI" w:cs="Segoe UI"/>
            <w:color w:val="24292E"/>
            <w:lang w:val="en-US"/>
          </w:rPr>
          <w:t xml:space="preserve"> (test for </w:t>
        </w:r>
        <w:r w:rsidR="00EE14B7">
          <w:rPr>
            <w:rFonts w:ascii="Segoe UI" w:hAnsi="Segoe UI" w:cs="Segoe UI"/>
            <w:b/>
            <w:color w:val="24292E"/>
            <w:lang w:val="en-US"/>
          </w:rPr>
          <w:t>C</w:t>
        </w:r>
        <w:r w:rsidR="00EE14B7" w:rsidRPr="00EE14B7">
          <w:rPr>
            <w:rFonts w:ascii="Segoe UI" w:hAnsi="Segoe UI" w:cs="Segoe UI"/>
            <w:color w:val="24292E"/>
            <w:lang w:val="en-US"/>
            <w:rPrChange w:id="510" w:author="ASUS" w:date="2020-06-24T12:21:00Z">
              <w:rPr>
                <w:rFonts w:ascii="Segoe UI" w:hAnsi="Segoe UI" w:cs="Segoe UI"/>
                <w:b/>
                <w:color w:val="24292E"/>
                <w:lang w:val="en-US"/>
              </w:rPr>
            </w:rPrChange>
          </w:rPr>
          <w:t>reate</w:t>
        </w:r>
        <w:r w:rsidR="00D5077D">
          <w:rPr>
            <w:rFonts w:ascii="Segoe UI" w:hAnsi="Segoe UI" w:cs="Segoe UI"/>
            <w:color w:val="24292E"/>
            <w:lang w:val="en-US"/>
          </w:rPr>
          <w:t>)</w:t>
        </w:r>
      </w:ins>
    </w:p>
    <w:p w14:paraId="632B6F17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1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12" w:author="ASUS" w:date="2020-06-24T11:09:00Z"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package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  <w:proofErr w:type="spellStart"/>
        <w:r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fa.trainning</w:t>
        </w:r>
        <w:proofErr w:type="spellEnd"/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>;</w:t>
        </w:r>
      </w:ins>
    </w:p>
    <w:p w14:paraId="1451B500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3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</w:p>
    <w:p w14:paraId="1D998D34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4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15" w:author="ASUS" w:date="2020-06-24T11:09:00Z"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import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java.util.List;</w:t>
        </w:r>
      </w:ins>
    </w:p>
    <w:p w14:paraId="26CAD351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6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</w:p>
    <w:p w14:paraId="4E199295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7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18" w:author="ASUS" w:date="2020-06-24T11:09:00Z"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import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org.hibernate.Session;</w:t>
        </w:r>
      </w:ins>
    </w:p>
    <w:p w14:paraId="461934E5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9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20" w:author="ASUS" w:date="2020-06-24T11:09:00Z"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import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org.hibernate.Transaction;</w:t>
        </w:r>
      </w:ins>
    </w:p>
    <w:p w14:paraId="500F1C11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1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</w:p>
    <w:p w14:paraId="6EB4A113" w14:textId="6DDEED33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2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23" w:author="ASUS" w:date="2020-06-24T11:09:00Z"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import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</w:ins>
      <w:proofErr w:type="spellStart"/>
      <w:ins w:id="524" w:author="ASUS" w:date="2020-06-24T11:19:00Z">
        <w:r w:rsidR="00B55F11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fa.trainning.entities</w:t>
        </w:r>
      </w:ins>
      <w:proofErr w:type="spellEnd"/>
      <w:ins w:id="525" w:author="ASUS" w:date="2020-06-24T11:09:00Z"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>.Student;</w:t>
        </w:r>
      </w:ins>
    </w:p>
    <w:p w14:paraId="22943B22" w14:textId="1FE243B0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6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27" w:author="ASUS" w:date="2020-06-24T11:09:00Z"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import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</w:ins>
      <w:proofErr w:type="spellStart"/>
      <w:ins w:id="528" w:author="ASUS" w:date="2020-06-24T11:19:00Z">
        <w:r w:rsidR="00B55F11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fa.trainning</w:t>
        </w:r>
      </w:ins>
      <w:proofErr w:type="spellEnd"/>
      <w:ins w:id="529" w:author="ASUS" w:date="2020-06-24T11:09:00Z"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>.util</w:t>
        </w:r>
      </w:ins>
      <w:ins w:id="530" w:author="ASUS" w:date="2020-06-24T11:20:00Z">
        <w:r w:rsidR="00B55F11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s</w:t>
        </w:r>
      </w:ins>
      <w:ins w:id="531" w:author="ASUS" w:date="2020-06-24T11:09:00Z"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>.HibernateUtil;</w:t>
        </w:r>
        <w:r w:rsidRPr="00C718FD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</w:ins>
    </w:p>
    <w:p w14:paraId="2BAD4A1D" w14:textId="5A7145CF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2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33" w:author="ASUS" w:date="2020-06-24T11:09:00Z"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import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</w:ins>
      <w:proofErr w:type="spellStart"/>
      <w:ins w:id="534" w:author="ASUS" w:date="2020-06-24T11:20:00Z">
        <w:r w:rsidR="00B55F11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fa.trainning</w:t>
        </w:r>
      </w:ins>
      <w:proofErr w:type="spellEnd"/>
      <w:ins w:id="535" w:author="ASUS" w:date="2020-06-24T11:09:00Z"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>.</w:t>
        </w:r>
        <w:r>
          <w:rPr>
            <w:rFonts w:ascii="Courier New" w:eastAsia="Times New Roman" w:hAnsi="Courier New" w:cs="Courier New"/>
            <w:color w:val="24292E"/>
            <w:sz w:val="18"/>
            <w:szCs w:val="18"/>
          </w:rPr>
          <w:t>dao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>.Student</w:t>
        </w:r>
        <w:r>
          <w:rPr>
            <w:rFonts w:ascii="Courier New" w:eastAsia="Times New Roman" w:hAnsi="Courier New" w:cs="Courier New"/>
            <w:color w:val="24292E"/>
            <w:sz w:val="18"/>
            <w:szCs w:val="18"/>
          </w:rPr>
          <w:t>Dao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>;</w:t>
        </w:r>
      </w:ins>
    </w:p>
    <w:p w14:paraId="32010E4E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6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</w:p>
    <w:p w14:paraId="6D8EA305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7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38" w:author="ASUS" w:date="2020-06-24T11:09:00Z"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public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class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  <w:r w:rsidRPr="005668C1">
          <w:rPr>
            <w:rFonts w:ascii="Courier New" w:eastAsia="Times New Roman" w:hAnsi="Courier New" w:cs="Courier New"/>
            <w:color w:val="6F42C1"/>
            <w:sz w:val="18"/>
            <w:szCs w:val="18"/>
          </w:rPr>
          <w:t>App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{</w:t>
        </w:r>
      </w:ins>
    </w:p>
    <w:p w14:paraId="1410EB1C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9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40" w:author="ASUS" w:date="2020-06-24T11:09:00Z"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</w:t>
        </w:r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public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static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void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  <w:r w:rsidRPr="005668C1">
          <w:rPr>
            <w:rFonts w:ascii="Courier New" w:eastAsia="Times New Roman" w:hAnsi="Courier New" w:cs="Courier New"/>
            <w:color w:val="6F42C1"/>
            <w:sz w:val="18"/>
            <w:szCs w:val="18"/>
          </w:rPr>
          <w:t>main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>(</w:t>
        </w:r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String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[] </w:t>
        </w:r>
        <w:r w:rsidRPr="005668C1">
          <w:rPr>
            <w:rFonts w:ascii="Courier New" w:eastAsia="Times New Roman" w:hAnsi="Courier New" w:cs="Courier New"/>
            <w:color w:val="E36209"/>
            <w:sz w:val="18"/>
            <w:szCs w:val="18"/>
          </w:rPr>
          <w:t>args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>) {</w:t>
        </w:r>
      </w:ins>
    </w:p>
    <w:p w14:paraId="6818410D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1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</w:p>
    <w:p w14:paraId="05846C30" w14:textId="77777777" w:rsidR="00D70648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2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43" w:author="ASUS" w:date="2020-06-24T11:09:00Z"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</w:t>
        </w:r>
        <w:r>
          <w:rPr>
            <w:rFonts w:ascii="Courier New" w:eastAsia="Times New Roman" w:hAnsi="Courier New" w:cs="Courier New"/>
            <w:color w:val="24292E"/>
            <w:sz w:val="18"/>
            <w:szCs w:val="18"/>
          </w:rPr>
          <w:t>// Create new objects: DAO and Student</w:t>
        </w:r>
      </w:ins>
    </w:p>
    <w:p w14:paraId="44372675" w14:textId="77777777" w:rsidR="00D70648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4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45" w:author="ASUS" w:date="2020-06-24T11:09:00Z">
        <w:r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</w:t>
        </w:r>
        <w:r w:rsidRPr="001C1662">
          <w:rPr>
            <w:rFonts w:ascii="Courier New" w:eastAsia="Times New Roman" w:hAnsi="Courier New" w:cs="Courier New"/>
            <w:color w:val="6F42C1"/>
            <w:sz w:val="18"/>
            <w:szCs w:val="18"/>
          </w:rPr>
          <w:t>StudentDao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  <w:r>
          <w:rPr>
            <w:rFonts w:ascii="Courier New" w:eastAsia="Times New Roman" w:hAnsi="Courier New" w:cs="Courier New"/>
            <w:color w:val="24292E"/>
            <w:sz w:val="18"/>
            <w:szCs w:val="18"/>
          </w:rPr>
          <w:t>studentDao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=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new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  <w:r w:rsidRPr="001C1662">
          <w:rPr>
            <w:rFonts w:ascii="Courier New" w:eastAsia="Times New Roman" w:hAnsi="Courier New" w:cs="Courier New"/>
            <w:color w:val="6F42C1"/>
            <w:sz w:val="18"/>
            <w:szCs w:val="18"/>
          </w:rPr>
          <w:t>StudentDao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>();</w:t>
        </w:r>
      </w:ins>
    </w:p>
    <w:p w14:paraId="12CB391D" w14:textId="77777777" w:rsidR="00D70648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6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47" w:author="ASUS" w:date="2020-06-24T11:09:00Z">
        <w:r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</w:t>
        </w:r>
        <w:r>
          <w:rPr>
            <w:rFonts w:ascii="Courier New" w:eastAsia="Times New Roman" w:hAnsi="Courier New" w:cs="Courier New"/>
            <w:color w:val="6F42C1"/>
            <w:sz w:val="18"/>
            <w:szCs w:val="18"/>
          </w:rPr>
          <w:t>Student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  <w:r>
          <w:rPr>
            <w:rFonts w:ascii="Courier New" w:eastAsia="Times New Roman" w:hAnsi="Courier New" w:cs="Courier New"/>
            <w:color w:val="24292E"/>
            <w:sz w:val="18"/>
            <w:szCs w:val="18"/>
          </w:rPr>
          <w:t>s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tudent </w:t>
        </w:r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=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new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  <w:r>
          <w:rPr>
            <w:rFonts w:ascii="Courier New" w:eastAsia="Times New Roman" w:hAnsi="Courier New" w:cs="Courier New"/>
            <w:color w:val="6F42C1"/>
            <w:sz w:val="18"/>
            <w:szCs w:val="18"/>
          </w:rPr>
          <w:t>Student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>(</w:t>
        </w:r>
        <w:r w:rsidRPr="005668C1">
          <w:rPr>
            <w:rFonts w:ascii="Courier New" w:eastAsia="Times New Roman" w:hAnsi="Courier New" w:cs="Courier New"/>
            <w:color w:val="032F62"/>
            <w:sz w:val="18"/>
            <w:szCs w:val="18"/>
          </w:rPr>
          <w:t>"</w:t>
        </w:r>
        <w:r>
          <w:rPr>
            <w:rFonts w:ascii="Courier New" w:eastAsia="Times New Roman" w:hAnsi="Courier New" w:cs="Courier New"/>
            <w:color w:val="032F62"/>
            <w:sz w:val="18"/>
            <w:szCs w:val="18"/>
          </w:rPr>
          <w:t>Anna</w:t>
        </w:r>
        <w:r w:rsidRPr="005668C1">
          <w:rPr>
            <w:rFonts w:ascii="Courier New" w:eastAsia="Times New Roman" w:hAnsi="Courier New" w:cs="Courier New"/>
            <w:color w:val="032F62"/>
            <w:sz w:val="18"/>
            <w:szCs w:val="18"/>
          </w:rPr>
          <w:t>"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, </w:t>
        </w:r>
        <w:r w:rsidRPr="005668C1">
          <w:rPr>
            <w:rFonts w:ascii="Courier New" w:eastAsia="Times New Roman" w:hAnsi="Courier New" w:cs="Courier New"/>
            <w:color w:val="032F62"/>
            <w:sz w:val="18"/>
            <w:szCs w:val="18"/>
          </w:rPr>
          <w:t>"</w:t>
        </w:r>
        <w:r>
          <w:rPr>
            <w:rFonts w:ascii="Courier New" w:eastAsia="Times New Roman" w:hAnsi="Courier New" w:cs="Courier New"/>
            <w:color w:val="032F62"/>
            <w:sz w:val="18"/>
            <w:szCs w:val="18"/>
          </w:rPr>
          <w:t>Hook</w:t>
        </w:r>
        <w:r w:rsidRPr="005668C1">
          <w:rPr>
            <w:rFonts w:ascii="Courier New" w:eastAsia="Times New Roman" w:hAnsi="Courier New" w:cs="Courier New"/>
            <w:color w:val="032F62"/>
            <w:sz w:val="18"/>
            <w:szCs w:val="18"/>
          </w:rPr>
          <w:t>"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, </w:t>
        </w:r>
        <w:r w:rsidRPr="005668C1">
          <w:rPr>
            <w:rFonts w:ascii="Courier New" w:eastAsia="Times New Roman" w:hAnsi="Courier New" w:cs="Courier New"/>
            <w:color w:val="032F62"/>
            <w:sz w:val="18"/>
            <w:szCs w:val="18"/>
          </w:rPr>
          <w:t>"</w:t>
        </w:r>
        <w:r>
          <w:rPr>
            <w:rFonts w:ascii="Courier New" w:eastAsia="Times New Roman" w:hAnsi="Courier New" w:cs="Courier New"/>
            <w:color w:val="032F62"/>
            <w:sz w:val="18"/>
            <w:szCs w:val="18"/>
          </w:rPr>
          <w:t>anna</w:t>
        </w:r>
        <w:r w:rsidRPr="005668C1">
          <w:rPr>
            <w:rFonts w:ascii="Courier New" w:eastAsia="Times New Roman" w:hAnsi="Courier New" w:cs="Courier New"/>
            <w:color w:val="032F62"/>
            <w:sz w:val="18"/>
            <w:szCs w:val="18"/>
          </w:rPr>
          <w:t>@</w:t>
        </w:r>
        <w:r>
          <w:rPr>
            <w:rFonts w:ascii="Courier New" w:eastAsia="Times New Roman" w:hAnsi="Courier New" w:cs="Courier New"/>
            <w:color w:val="032F62"/>
            <w:sz w:val="18"/>
            <w:szCs w:val="18"/>
          </w:rPr>
          <w:t>fsoft</w:t>
        </w:r>
        <w:r w:rsidRPr="005668C1">
          <w:rPr>
            <w:rFonts w:ascii="Courier New" w:eastAsia="Times New Roman" w:hAnsi="Courier New" w:cs="Courier New"/>
            <w:color w:val="032F62"/>
            <w:sz w:val="18"/>
            <w:szCs w:val="18"/>
          </w:rPr>
          <w:t>.com</w:t>
        </w:r>
        <w:r>
          <w:rPr>
            <w:rFonts w:ascii="Courier New" w:eastAsia="Times New Roman" w:hAnsi="Courier New" w:cs="Courier New"/>
            <w:color w:val="032F62"/>
            <w:sz w:val="18"/>
            <w:szCs w:val="18"/>
          </w:rPr>
          <w:t>.vn</w:t>
        </w:r>
        <w:r w:rsidRPr="005668C1">
          <w:rPr>
            <w:rFonts w:ascii="Courier New" w:eastAsia="Times New Roman" w:hAnsi="Courier New" w:cs="Courier New"/>
            <w:color w:val="032F62"/>
            <w:sz w:val="18"/>
            <w:szCs w:val="18"/>
          </w:rPr>
          <w:t>"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>);</w:t>
        </w:r>
      </w:ins>
    </w:p>
    <w:p w14:paraId="195AC283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8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</w:p>
    <w:p w14:paraId="49E4DF2D" w14:textId="77777777" w:rsidR="00D70648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9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50" w:author="ASUS" w:date="2020-06-24T11:09:00Z"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</w:t>
        </w:r>
        <w:r>
          <w:rPr>
            <w:rFonts w:ascii="Courier New" w:eastAsia="Times New Roman" w:hAnsi="Courier New" w:cs="Courier New"/>
            <w:color w:val="24292E"/>
            <w:sz w:val="18"/>
            <w:szCs w:val="18"/>
          </w:rPr>
          <w:t>// Create Transaction</w:t>
        </w:r>
      </w:ins>
    </w:p>
    <w:p w14:paraId="6C52950A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1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52" w:author="ASUS" w:date="2020-06-24T11:09:00Z">
        <w:r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Transaction transaction </w:t>
        </w:r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=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  <w:r w:rsidRPr="005668C1">
          <w:rPr>
            <w:rFonts w:ascii="Courier New" w:eastAsia="Times New Roman" w:hAnsi="Courier New" w:cs="Courier New"/>
            <w:color w:val="005CC5"/>
            <w:sz w:val="18"/>
            <w:szCs w:val="18"/>
          </w:rPr>
          <w:t>null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>;</w:t>
        </w:r>
      </w:ins>
    </w:p>
    <w:p w14:paraId="372C9CB7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3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54" w:author="ASUS" w:date="2020-06-24T11:09:00Z"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</w:t>
        </w:r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try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(</w:t>
        </w:r>
        <w:r w:rsidRPr="005556FA">
          <w:rPr>
            <w:rFonts w:ascii="Courier New" w:eastAsia="Times New Roman" w:hAnsi="Courier New" w:cs="Courier New"/>
            <w:b/>
            <w:color w:val="24292E"/>
            <w:sz w:val="18"/>
            <w:szCs w:val="18"/>
          </w:rPr>
          <w:t>Session</w:t>
        </w:r>
        <w:r w:rsidRPr="005668C1">
          <w:rPr>
            <w:rFonts w:ascii="Courier New" w:eastAsia="Times New Roman" w:hAnsi="Courier New" w:cs="Courier New"/>
            <w:b/>
            <w:color w:val="24292E"/>
            <w:sz w:val="18"/>
            <w:szCs w:val="18"/>
          </w:rPr>
          <w:t xml:space="preserve"> session </w:t>
        </w:r>
        <w:r w:rsidRPr="005556FA">
          <w:rPr>
            <w:rFonts w:ascii="Courier New" w:eastAsia="Times New Roman" w:hAnsi="Courier New" w:cs="Courier New"/>
            <w:b/>
            <w:color w:val="D73A49"/>
            <w:sz w:val="18"/>
            <w:szCs w:val="18"/>
          </w:rPr>
          <w:t>=</w:t>
        </w:r>
        <w:r w:rsidRPr="005668C1">
          <w:rPr>
            <w:rFonts w:ascii="Courier New" w:eastAsia="Times New Roman" w:hAnsi="Courier New" w:cs="Courier New"/>
            <w:b/>
            <w:color w:val="24292E"/>
            <w:sz w:val="18"/>
            <w:szCs w:val="18"/>
          </w:rPr>
          <w:t xml:space="preserve"> </w:t>
        </w:r>
        <w:r w:rsidRPr="00661FF0">
          <w:rPr>
            <w:rFonts w:ascii="Courier New" w:eastAsia="Times New Roman" w:hAnsi="Courier New" w:cs="Courier New"/>
            <w:b/>
            <w:sz w:val="18"/>
            <w:szCs w:val="18"/>
          </w:rPr>
          <w:t>HibernateUtil.</w:t>
        </w:r>
        <w:r w:rsidRPr="005668C1">
          <w:rPr>
            <w:rFonts w:ascii="Courier New" w:eastAsia="Times New Roman" w:hAnsi="Courier New" w:cs="Courier New"/>
            <w:b/>
            <w:color w:val="FF0000"/>
            <w:sz w:val="18"/>
            <w:szCs w:val="18"/>
          </w:rPr>
          <w:t>getSessionFactory()</w:t>
        </w:r>
        <w:r w:rsidRPr="00C862F0">
          <w:rPr>
            <w:rFonts w:ascii="Courier New" w:eastAsia="Times New Roman" w:hAnsi="Courier New" w:cs="Courier New"/>
            <w:b/>
            <w:color w:val="FF0000"/>
            <w:sz w:val="18"/>
            <w:szCs w:val="18"/>
          </w:rPr>
          <w:t>.</w:t>
        </w:r>
        <w:r w:rsidRPr="005668C1">
          <w:rPr>
            <w:rFonts w:ascii="Courier New" w:eastAsia="Times New Roman" w:hAnsi="Courier New" w:cs="Courier New"/>
            <w:b/>
            <w:color w:val="FF0000"/>
            <w:sz w:val="18"/>
            <w:szCs w:val="18"/>
          </w:rPr>
          <w:t>openSession()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>) {</w:t>
        </w:r>
      </w:ins>
    </w:p>
    <w:p w14:paraId="4584EA87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5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56" w:author="ASUS" w:date="2020-06-24T11:09:00Z"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    </w:t>
        </w:r>
        <w:r w:rsidRPr="005668C1">
          <w:rPr>
            <w:rFonts w:ascii="Courier New" w:eastAsia="Times New Roman" w:hAnsi="Courier New" w:cs="Courier New"/>
            <w:color w:val="6A737D"/>
            <w:sz w:val="18"/>
            <w:szCs w:val="18"/>
          </w:rPr>
          <w:t xml:space="preserve">// </w:t>
        </w:r>
        <w:r>
          <w:rPr>
            <w:rFonts w:ascii="Courier New" w:eastAsia="Times New Roman" w:hAnsi="Courier New" w:cs="Courier New"/>
            <w:color w:val="6A737D"/>
            <w:sz w:val="18"/>
            <w:szCs w:val="18"/>
          </w:rPr>
          <w:t>S</w:t>
        </w:r>
        <w:r w:rsidRPr="005668C1">
          <w:rPr>
            <w:rFonts w:ascii="Courier New" w:eastAsia="Times New Roman" w:hAnsi="Courier New" w:cs="Courier New"/>
            <w:color w:val="6A737D"/>
            <w:sz w:val="18"/>
            <w:szCs w:val="18"/>
          </w:rPr>
          <w:t>tart a transaction</w:t>
        </w:r>
      </w:ins>
    </w:p>
    <w:p w14:paraId="172612EA" w14:textId="77777777" w:rsidR="00D70648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7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58" w:author="ASUS" w:date="2020-06-24T11:09:00Z"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    transaction </w:t>
        </w:r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=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session</w:t>
        </w:r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.</w:t>
        </w:r>
        <w:r w:rsidRPr="00160382">
          <w:rPr>
            <w:rFonts w:ascii="Courier New" w:eastAsia="Times New Roman" w:hAnsi="Courier New" w:cs="Courier New"/>
            <w:b/>
            <w:color w:val="24292E"/>
            <w:sz w:val="18"/>
            <w:szCs w:val="18"/>
            <w:highlight w:val="green"/>
          </w:rPr>
          <w:t>beginTransaction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>();</w:t>
        </w:r>
      </w:ins>
    </w:p>
    <w:p w14:paraId="2AB054A1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9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</w:p>
    <w:p w14:paraId="49AB721D" w14:textId="77777777" w:rsidR="00D70648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0" w:author="ASUS" w:date="2020-06-24T11:09:00Z"/>
          <w:rFonts w:ascii="Courier New" w:eastAsia="Times New Roman" w:hAnsi="Courier New" w:cs="Courier New"/>
          <w:color w:val="6A737D"/>
          <w:sz w:val="18"/>
          <w:szCs w:val="18"/>
        </w:rPr>
      </w:pPr>
      <w:ins w:id="561" w:author="ASUS" w:date="2020-06-24T11:09:00Z"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    </w:t>
        </w:r>
        <w:r w:rsidRPr="005668C1">
          <w:rPr>
            <w:rFonts w:ascii="Courier New" w:eastAsia="Times New Roman" w:hAnsi="Courier New" w:cs="Courier New"/>
            <w:color w:val="6A737D"/>
            <w:sz w:val="18"/>
            <w:szCs w:val="18"/>
          </w:rPr>
          <w:t xml:space="preserve">// </w:t>
        </w:r>
        <w:r>
          <w:rPr>
            <w:rFonts w:ascii="Courier New" w:eastAsia="Times New Roman" w:hAnsi="Courier New" w:cs="Courier New"/>
            <w:color w:val="6A737D"/>
            <w:sz w:val="18"/>
            <w:szCs w:val="18"/>
          </w:rPr>
          <w:t xml:space="preserve">TODO: add you code here... </w:t>
        </w:r>
        <w:r w:rsidRPr="0006163E">
          <w:rPr>
            <w:rFonts w:ascii="Courier New" w:eastAsia="Times New Roman" w:hAnsi="Courier New" w:cs="Courier New"/>
            <w:b/>
            <w:color w:val="6A737D"/>
            <w:sz w:val="18"/>
            <w:szCs w:val="18"/>
            <w:rPrChange w:id="562" w:author="ASUS" w:date="2020-06-24T12:01:00Z">
              <w:rPr>
                <w:rFonts w:ascii="Courier New" w:eastAsia="Times New Roman" w:hAnsi="Courier New" w:cs="Courier New"/>
                <w:color w:val="6A737D"/>
                <w:sz w:val="18"/>
                <w:szCs w:val="18"/>
              </w:rPr>
            </w:rPrChange>
          </w:rPr>
          <w:t>BEGIN</w:t>
        </w:r>
      </w:ins>
    </w:p>
    <w:p w14:paraId="5145A344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3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64" w:author="ASUS" w:date="2020-06-24T11:09:00Z">
        <w:r>
          <w:rPr>
            <w:rFonts w:ascii="Courier New" w:eastAsia="Times New Roman" w:hAnsi="Courier New" w:cs="Courier New"/>
            <w:color w:val="6A737D"/>
            <w:sz w:val="18"/>
            <w:szCs w:val="18"/>
          </w:rPr>
          <w:t xml:space="preserve">            // Ex: s</w:t>
        </w:r>
        <w:r w:rsidRPr="005668C1">
          <w:rPr>
            <w:rFonts w:ascii="Courier New" w:eastAsia="Times New Roman" w:hAnsi="Courier New" w:cs="Courier New"/>
            <w:color w:val="6A737D"/>
            <w:sz w:val="18"/>
            <w:szCs w:val="18"/>
          </w:rPr>
          <w:t>ave the student objects</w:t>
        </w:r>
      </w:ins>
    </w:p>
    <w:p w14:paraId="779554A5" w14:textId="5593F0E5" w:rsidR="00D70648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5" w:author="ASUS" w:date="2020-06-24T11:09:00Z"/>
          <w:rFonts w:ascii="Courier New" w:eastAsia="Times New Roman" w:hAnsi="Courier New" w:cs="Courier New"/>
          <w:color w:val="FF0000"/>
          <w:sz w:val="18"/>
          <w:szCs w:val="18"/>
        </w:rPr>
      </w:pPr>
      <w:ins w:id="566" w:author="ASUS" w:date="2020-06-24T11:09:00Z"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    </w:t>
        </w:r>
        <w:r>
          <w:rPr>
            <w:rFonts w:ascii="Courier New" w:eastAsia="Times New Roman" w:hAnsi="Courier New" w:cs="Courier New"/>
            <w:color w:val="FF0000"/>
            <w:sz w:val="18"/>
            <w:szCs w:val="18"/>
            <w:highlight w:val="yellow"/>
          </w:rPr>
          <w:t>studentDao</w:t>
        </w:r>
        <w:r w:rsidRPr="003D65E6">
          <w:rPr>
            <w:rFonts w:ascii="Courier New" w:eastAsia="Times New Roman" w:hAnsi="Courier New" w:cs="Courier New"/>
            <w:color w:val="FF0000"/>
            <w:sz w:val="18"/>
            <w:szCs w:val="18"/>
            <w:highlight w:val="yellow"/>
          </w:rPr>
          <w:t>.saveStudent(</w:t>
        </w:r>
        <w:r>
          <w:rPr>
            <w:rFonts w:ascii="Courier New" w:eastAsia="Times New Roman" w:hAnsi="Courier New" w:cs="Courier New"/>
            <w:color w:val="FF0000"/>
            <w:sz w:val="18"/>
            <w:szCs w:val="18"/>
            <w:highlight w:val="yellow"/>
          </w:rPr>
          <w:t>s</w:t>
        </w:r>
        <w:r w:rsidRPr="003D65E6">
          <w:rPr>
            <w:rFonts w:ascii="Courier New" w:eastAsia="Times New Roman" w:hAnsi="Courier New" w:cs="Courier New"/>
            <w:color w:val="FF0000"/>
            <w:sz w:val="18"/>
            <w:szCs w:val="18"/>
            <w:highlight w:val="yellow"/>
          </w:rPr>
          <w:t>tudent);</w:t>
        </w:r>
      </w:ins>
    </w:p>
    <w:p w14:paraId="36DD4231" w14:textId="77777777" w:rsidR="00D70648" w:rsidRPr="009D680F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7" w:author="ASUS" w:date="2020-06-24T11:09:00Z"/>
          <w:rFonts w:ascii="Courier New" w:eastAsia="Times New Roman" w:hAnsi="Courier New" w:cs="Courier New"/>
          <w:color w:val="FF0000"/>
          <w:sz w:val="18"/>
          <w:szCs w:val="18"/>
        </w:rPr>
      </w:pPr>
      <w:ins w:id="568" w:author="ASUS" w:date="2020-06-24T11:09:00Z">
        <w:r>
          <w:rPr>
            <w:rFonts w:ascii="Courier New" w:eastAsia="Times New Roman" w:hAnsi="Courier New" w:cs="Courier New"/>
            <w:color w:val="6A737D"/>
            <w:sz w:val="18"/>
            <w:szCs w:val="18"/>
          </w:rPr>
          <w:t xml:space="preserve">            </w:t>
        </w:r>
        <w:r w:rsidRPr="005668C1">
          <w:rPr>
            <w:rFonts w:ascii="Courier New" w:eastAsia="Times New Roman" w:hAnsi="Courier New" w:cs="Courier New"/>
            <w:color w:val="6A737D"/>
            <w:sz w:val="18"/>
            <w:szCs w:val="18"/>
          </w:rPr>
          <w:t xml:space="preserve">// </w:t>
        </w:r>
        <w:r>
          <w:rPr>
            <w:rFonts w:ascii="Courier New" w:eastAsia="Times New Roman" w:hAnsi="Courier New" w:cs="Courier New"/>
            <w:color w:val="6A737D"/>
            <w:sz w:val="18"/>
            <w:szCs w:val="18"/>
          </w:rPr>
          <w:t xml:space="preserve">TODO: add you code here... </w:t>
        </w:r>
        <w:r w:rsidRPr="0006163E">
          <w:rPr>
            <w:rFonts w:ascii="Courier New" w:eastAsia="Times New Roman" w:hAnsi="Courier New" w:cs="Courier New"/>
            <w:b/>
            <w:color w:val="6A737D"/>
            <w:sz w:val="18"/>
            <w:szCs w:val="18"/>
            <w:rPrChange w:id="569" w:author="ASUS" w:date="2020-06-24T12:01:00Z">
              <w:rPr>
                <w:rFonts w:ascii="Courier New" w:eastAsia="Times New Roman" w:hAnsi="Courier New" w:cs="Courier New"/>
                <w:color w:val="6A737D"/>
                <w:sz w:val="18"/>
                <w:szCs w:val="18"/>
              </w:rPr>
            </w:rPrChange>
          </w:rPr>
          <w:t>END</w:t>
        </w:r>
      </w:ins>
    </w:p>
    <w:p w14:paraId="61411C34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0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</w:p>
    <w:p w14:paraId="19E3DEE5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1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72" w:author="ASUS" w:date="2020-06-24T11:09:00Z"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    </w:t>
        </w:r>
        <w:r w:rsidRPr="005668C1">
          <w:rPr>
            <w:rFonts w:ascii="Courier New" w:eastAsia="Times New Roman" w:hAnsi="Courier New" w:cs="Courier New"/>
            <w:color w:val="6A737D"/>
            <w:sz w:val="18"/>
            <w:szCs w:val="18"/>
          </w:rPr>
          <w:t xml:space="preserve">// </w:t>
        </w:r>
        <w:r>
          <w:rPr>
            <w:rFonts w:ascii="Courier New" w:eastAsia="Times New Roman" w:hAnsi="Courier New" w:cs="Courier New"/>
            <w:color w:val="6A737D"/>
            <w:sz w:val="18"/>
            <w:szCs w:val="18"/>
          </w:rPr>
          <w:t>C</w:t>
        </w:r>
        <w:r w:rsidRPr="005668C1">
          <w:rPr>
            <w:rFonts w:ascii="Courier New" w:eastAsia="Times New Roman" w:hAnsi="Courier New" w:cs="Courier New"/>
            <w:color w:val="6A737D"/>
            <w:sz w:val="18"/>
            <w:szCs w:val="18"/>
          </w:rPr>
          <w:t>ommit transaction</w:t>
        </w:r>
      </w:ins>
    </w:p>
    <w:p w14:paraId="55EAAF29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3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74" w:author="ASUS" w:date="2020-06-24T11:09:00Z"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    transaction</w:t>
        </w:r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.</w:t>
        </w:r>
        <w:r w:rsidRPr="00160382">
          <w:rPr>
            <w:rFonts w:ascii="Courier New" w:eastAsia="Times New Roman" w:hAnsi="Courier New" w:cs="Courier New"/>
            <w:b/>
            <w:color w:val="24292E"/>
            <w:sz w:val="18"/>
            <w:szCs w:val="18"/>
            <w:highlight w:val="green"/>
          </w:rPr>
          <w:t>commit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>();</w:t>
        </w:r>
      </w:ins>
    </w:p>
    <w:p w14:paraId="274EAC09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5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76" w:author="ASUS" w:date="2020-06-24T11:09:00Z"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} </w:t>
        </w:r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catch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(Exception e) {</w:t>
        </w:r>
      </w:ins>
    </w:p>
    <w:p w14:paraId="102A9D94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7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78" w:author="ASUS" w:date="2020-06-24T11:09:00Z"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    </w:t>
        </w:r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if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(transaction </w:t>
        </w:r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!=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  <w:r w:rsidRPr="005668C1">
          <w:rPr>
            <w:rFonts w:ascii="Courier New" w:eastAsia="Times New Roman" w:hAnsi="Courier New" w:cs="Courier New"/>
            <w:color w:val="005CC5"/>
            <w:sz w:val="18"/>
            <w:szCs w:val="18"/>
          </w:rPr>
          <w:t>null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>) {</w:t>
        </w:r>
      </w:ins>
    </w:p>
    <w:p w14:paraId="4DEBF51B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9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80" w:author="ASUS" w:date="2020-06-24T11:09:00Z"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        transaction</w:t>
        </w:r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.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>rollback();</w:t>
        </w:r>
      </w:ins>
    </w:p>
    <w:p w14:paraId="7026EB71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1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82" w:author="ASUS" w:date="2020-06-24T11:09:00Z"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    }</w:t>
        </w:r>
      </w:ins>
    </w:p>
    <w:p w14:paraId="202337B4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3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84" w:author="ASUS" w:date="2020-06-24T11:09:00Z"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    e</w:t>
        </w:r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.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>printStackTrace();</w:t>
        </w:r>
      </w:ins>
    </w:p>
    <w:p w14:paraId="021CAC37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5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86" w:author="ASUS" w:date="2020-06-24T11:09:00Z"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}</w:t>
        </w:r>
      </w:ins>
    </w:p>
    <w:p w14:paraId="210779D2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7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88" w:author="ASUS" w:date="2020-06-24T11:09:00Z"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}</w:t>
        </w:r>
      </w:ins>
    </w:p>
    <w:p w14:paraId="36D93DD7" w14:textId="77777777" w:rsidR="00D70648" w:rsidRPr="005668C1" w:rsidRDefault="00D70648" w:rsidP="00D70648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9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ins w:id="590" w:author="ASUS" w:date="2020-06-24T11:09:00Z"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>}</w:t>
        </w:r>
      </w:ins>
    </w:p>
    <w:p w14:paraId="1EA213FD" w14:textId="77777777" w:rsidR="00D70648" w:rsidRPr="00D70648" w:rsidRDefault="00D70648" w:rsidP="00AA05A3">
      <w:pPr>
        <w:shd w:val="clear" w:color="auto" w:fill="FFFFFF"/>
        <w:spacing w:before="60" w:after="0" w:line="360" w:lineRule="auto"/>
        <w:rPr>
          <w:ins w:id="591" w:author="ASUS" w:date="2020-06-24T08:14:00Z"/>
          <w:rFonts w:ascii="Segoe UI" w:hAnsi="Segoe UI" w:cs="Segoe UI"/>
          <w:color w:val="24292E"/>
          <w:lang w:val="en-US"/>
        </w:rPr>
      </w:pPr>
    </w:p>
    <w:p w14:paraId="7E5D99A9" w14:textId="57C5BC69" w:rsidR="00D02C34" w:rsidRPr="00EE14B7" w:rsidRDefault="00D02C34">
      <w:pPr>
        <w:pStyle w:val="ListParagraph"/>
        <w:numPr>
          <w:ilvl w:val="0"/>
          <w:numId w:val="43"/>
        </w:numPr>
        <w:shd w:val="clear" w:color="auto" w:fill="FFFFFF"/>
        <w:spacing w:before="60" w:after="0" w:line="360" w:lineRule="auto"/>
        <w:rPr>
          <w:ins w:id="592" w:author="ASUS" w:date="2020-06-24T08:14:00Z"/>
          <w:rFonts w:ascii="Segoe UI" w:eastAsia="Times New Roman" w:hAnsi="Segoe UI" w:cs="Segoe UI"/>
          <w:color w:val="24292E"/>
          <w:lang w:val="en-US"/>
          <w:rPrChange w:id="593" w:author="ASUS" w:date="2020-06-24T12:22:00Z">
            <w:rPr>
              <w:ins w:id="594" w:author="ASUS" w:date="2020-06-24T08:14:00Z"/>
              <w:lang w:val="en-US"/>
            </w:rPr>
          </w:rPrChange>
        </w:rPr>
        <w:pPrChange w:id="595" w:author="ASUS" w:date="2020-06-24T12:22:00Z">
          <w:pPr>
            <w:shd w:val="clear" w:color="auto" w:fill="FFFFFF"/>
            <w:spacing w:before="60" w:after="0" w:line="360" w:lineRule="auto"/>
          </w:pPr>
        </w:pPrChange>
      </w:pPr>
      <w:proofErr w:type="spellStart"/>
      <w:ins w:id="596" w:author="ASUS" w:date="2020-06-24T08:14:00Z">
        <w:r w:rsidRPr="00920FAB">
          <w:rPr>
            <w:rFonts w:ascii="Segoe UI" w:hAnsi="Segoe UI" w:cs="Segoe UI"/>
            <w:color w:val="24292E"/>
            <w:lang w:val="en-US"/>
            <w:rPrChange w:id="597" w:author="ASUS" w:date="2020-06-24T12:02:00Z">
              <w:rPr>
                <w:lang w:val="en-US"/>
              </w:rPr>
            </w:rPrChange>
          </w:rPr>
          <w:t>JUnitTest</w:t>
        </w:r>
        <w:proofErr w:type="spellEnd"/>
        <w:r w:rsidRPr="00920FAB">
          <w:rPr>
            <w:rFonts w:ascii="Segoe UI" w:hAnsi="Segoe UI" w:cs="Segoe UI"/>
            <w:color w:val="24292E"/>
            <w:lang w:val="en-US"/>
            <w:rPrChange w:id="598" w:author="ASUS" w:date="2020-06-24T12:02:00Z">
              <w:rPr>
                <w:lang w:val="en-US"/>
              </w:rPr>
            </w:rPrChange>
          </w:rPr>
          <w:t xml:space="preserve"> class</w:t>
        </w:r>
      </w:ins>
      <w:ins w:id="599" w:author="ASUS" w:date="2020-06-24T12:22:00Z">
        <w:r w:rsidR="00EE14B7" w:rsidRPr="00EE14B7">
          <w:rPr>
            <w:rFonts w:ascii="Segoe UI" w:hAnsi="Segoe UI" w:cs="Segoe UI"/>
            <w:color w:val="24292E"/>
            <w:lang w:val="en-US"/>
          </w:rPr>
          <w:t xml:space="preserve"> </w:t>
        </w:r>
        <w:proofErr w:type="spellStart"/>
        <w:r w:rsidR="00EE14B7" w:rsidRPr="00C70040">
          <w:rPr>
            <w:rFonts w:ascii="Segoe UI" w:hAnsi="Segoe UI" w:cs="Segoe UI"/>
            <w:color w:val="24292E"/>
            <w:lang w:val="en-US"/>
          </w:rPr>
          <w:t>class</w:t>
        </w:r>
        <w:proofErr w:type="spellEnd"/>
        <w:r w:rsidR="00EE14B7">
          <w:rPr>
            <w:rFonts w:ascii="Segoe UI" w:hAnsi="Segoe UI" w:cs="Segoe UI"/>
            <w:color w:val="24292E"/>
            <w:lang w:val="en-US"/>
          </w:rPr>
          <w:t xml:space="preserve"> (test for </w:t>
        </w:r>
        <w:r w:rsidR="00EE14B7">
          <w:rPr>
            <w:rFonts w:ascii="Segoe UI" w:hAnsi="Segoe UI" w:cs="Segoe UI"/>
            <w:b/>
            <w:color w:val="24292E"/>
            <w:lang w:val="en-US"/>
          </w:rPr>
          <w:t>R</w:t>
        </w:r>
        <w:r w:rsidR="00EE14B7" w:rsidRPr="00EE14B7">
          <w:rPr>
            <w:rFonts w:ascii="Segoe UI" w:hAnsi="Segoe UI" w:cs="Segoe UI"/>
            <w:color w:val="24292E"/>
            <w:lang w:val="en-US"/>
            <w:rPrChange w:id="600" w:author="ASUS" w:date="2020-06-24T12:22:00Z">
              <w:rPr>
                <w:rFonts w:ascii="Segoe UI" w:hAnsi="Segoe UI" w:cs="Segoe UI"/>
                <w:b/>
                <w:color w:val="24292E"/>
                <w:lang w:val="en-US"/>
              </w:rPr>
            </w:rPrChange>
          </w:rPr>
          <w:t>ead</w:t>
        </w:r>
        <w:r w:rsidR="00EE14B7">
          <w:rPr>
            <w:rFonts w:ascii="Segoe UI" w:hAnsi="Segoe UI" w:cs="Segoe UI"/>
            <w:color w:val="24292E"/>
            <w:lang w:val="en-US"/>
          </w:rPr>
          <w:t>)</w:t>
        </w:r>
      </w:ins>
    </w:p>
    <w:p w14:paraId="1086D577" w14:textId="38792717" w:rsidR="00D02C34" w:rsidRPr="005668C1" w:rsidRDefault="00D02C34" w:rsidP="00D02C34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1" w:author="ASUS" w:date="2020-06-24T08:14:00Z"/>
          <w:rFonts w:ascii="Courier New" w:eastAsia="Times New Roman" w:hAnsi="Courier New" w:cs="Courier New"/>
          <w:color w:val="24292E"/>
          <w:sz w:val="18"/>
          <w:szCs w:val="18"/>
        </w:rPr>
      </w:pPr>
      <w:ins w:id="602" w:author="ASUS" w:date="2020-06-24T08:14:00Z">
        <w:r w:rsidRPr="005668C1">
          <w:rPr>
            <w:rFonts w:ascii="Courier New" w:eastAsia="Times New Roman" w:hAnsi="Courier New" w:cs="Courier New"/>
            <w:color w:val="D73A49"/>
            <w:sz w:val="18"/>
            <w:szCs w:val="18"/>
          </w:rPr>
          <w:t>package</w:t>
        </w:r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  <w:proofErr w:type="spellStart"/>
        <w:r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fa.trainning</w:t>
        </w:r>
      </w:ins>
      <w:ins w:id="603" w:author="ASUS" w:date="2020-06-24T08:15:00Z">
        <w:r w:rsidR="00A861F0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.dao</w:t>
        </w:r>
      </w:ins>
      <w:proofErr w:type="spellEnd"/>
      <w:ins w:id="604" w:author="ASUS" w:date="2020-06-24T08:14:00Z">
        <w:r w:rsidRPr="005668C1">
          <w:rPr>
            <w:rFonts w:ascii="Courier New" w:eastAsia="Times New Roman" w:hAnsi="Courier New" w:cs="Courier New"/>
            <w:color w:val="24292E"/>
            <w:sz w:val="18"/>
            <w:szCs w:val="18"/>
          </w:rPr>
          <w:t>;</w:t>
        </w:r>
      </w:ins>
    </w:p>
    <w:p w14:paraId="18F64C2C" w14:textId="77777777" w:rsidR="00B118C0" w:rsidRDefault="00B118C0" w:rsidP="00B118C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5" w:author="ASUS" w:date="2020-06-24T08:35:00Z"/>
          <w:rFonts w:ascii="Courier New" w:eastAsia="Times New Roman" w:hAnsi="Courier New" w:cs="Courier New"/>
          <w:color w:val="24292E"/>
          <w:sz w:val="18"/>
          <w:szCs w:val="18"/>
          <w:lang w:val="en-US"/>
        </w:rPr>
      </w:pPr>
    </w:p>
    <w:p w14:paraId="4839C817" w14:textId="77777777" w:rsidR="00B118C0" w:rsidRPr="00B118C0" w:rsidRDefault="00B118C0" w:rsidP="00B118C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6" w:author="ASUS" w:date="2020-06-24T08:35:00Z"/>
          <w:rFonts w:ascii="Courier New" w:eastAsia="Times New Roman" w:hAnsi="Courier New" w:cs="Courier New"/>
          <w:color w:val="24292E"/>
          <w:sz w:val="18"/>
          <w:szCs w:val="18"/>
        </w:rPr>
      </w:pPr>
      <w:ins w:id="607" w:author="ASUS" w:date="2020-06-24T08:35:00Z">
        <w:r w:rsidRPr="00CC73FE">
          <w:rPr>
            <w:rFonts w:ascii="Courier New" w:eastAsia="Times New Roman" w:hAnsi="Courier New" w:cs="Courier New"/>
            <w:color w:val="D73A49"/>
            <w:sz w:val="18"/>
            <w:szCs w:val="18"/>
            <w:rPrChange w:id="608" w:author="ASUS" w:date="2020-06-24T12:10:00Z">
              <w:rPr>
                <w:rFonts w:ascii="Courier New" w:eastAsia="Times New Roman" w:hAnsi="Courier New" w:cs="Courier New"/>
                <w:color w:val="24292E"/>
                <w:sz w:val="18"/>
                <w:szCs w:val="18"/>
              </w:rPr>
            </w:rPrChange>
          </w:rPr>
          <w:t>import</w:t>
        </w:r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org.junit.Assert;</w:t>
        </w:r>
      </w:ins>
    </w:p>
    <w:p w14:paraId="6BBDEA74" w14:textId="77777777" w:rsidR="00B118C0" w:rsidRPr="00B118C0" w:rsidRDefault="00B118C0" w:rsidP="00B118C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9" w:author="ASUS" w:date="2020-06-24T08:35:00Z"/>
          <w:rFonts w:ascii="Courier New" w:eastAsia="Times New Roman" w:hAnsi="Courier New" w:cs="Courier New"/>
          <w:color w:val="24292E"/>
          <w:sz w:val="18"/>
          <w:szCs w:val="18"/>
        </w:rPr>
      </w:pPr>
      <w:ins w:id="610" w:author="ASUS" w:date="2020-06-24T08:35:00Z">
        <w:r w:rsidRPr="00CC73FE">
          <w:rPr>
            <w:rFonts w:ascii="Courier New" w:eastAsia="Times New Roman" w:hAnsi="Courier New" w:cs="Courier New"/>
            <w:color w:val="D73A49"/>
            <w:sz w:val="18"/>
            <w:szCs w:val="18"/>
            <w:rPrChange w:id="611" w:author="ASUS" w:date="2020-06-24T12:10:00Z">
              <w:rPr>
                <w:rFonts w:ascii="Courier New" w:eastAsia="Times New Roman" w:hAnsi="Courier New" w:cs="Courier New"/>
                <w:color w:val="24292E"/>
                <w:sz w:val="18"/>
                <w:szCs w:val="18"/>
              </w:rPr>
            </w:rPrChange>
          </w:rPr>
          <w:t>import</w:t>
        </w:r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org.junit.Test;</w:t>
        </w:r>
      </w:ins>
    </w:p>
    <w:p w14:paraId="6FD844A5" w14:textId="77777777" w:rsidR="00B118C0" w:rsidRPr="00B118C0" w:rsidRDefault="00B118C0" w:rsidP="00B118C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2" w:author="ASUS" w:date="2020-06-24T08:35:00Z"/>
          <w:rFonts w:ascii="Courier New" w:eastAsia="Times New Roman" w:hAnsi="Courier New" w:cs="Courier New"/>
          <w:color w:val="24292E"/>
          <w:sz w:val="18"/>
          <w:szCs w:val="18"/>
        </w:rPr>
      </w:pPr>
      <w:ins w:id="613" w:author="ASUS" w:date="2020-06-24T08:35:00Z">
        <w:r w:rsidRPr="00CC73FE">
          <w:rPr>
            <w:rFonts w:ascii="Courier New" w:eastAsia="Times New Roman" w:hAnsi="Courier New" w:cs="Courier New"/>
            <w:color w:val="D73A49"/>
            <w:sz w:val="18"/>
            <w:szCs w:val="18"/>
            <w:rPrChange w:id="614" w:author="ASUS" w:date="2020-06-24T12:10:00Z">
              <w:rPr>
                <w:rFonts w:ascii="Courier New" w:eastAsia="Times New Roman" w:hAnsi="Courier New" w:cs="Courier New"/>
                <w:color w:val="24292E"/>
                <w:sz w:val="18"/>
                <w:szCs w:val="18"/>
              </w:rPr>
            </w:rPrChange>
          </w:rPr>
          <w:t>import</w:t>
        </w:r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org.junit.runner.RunWith;</w:t>
        </w:r>
      </w:ins>
    </w:p>
    <w:p w14:paraId="56CE6C58" w14:textId="77777777" w:rsidR="00B118C0" w:rsidRPr="00B118C0" w:rsidRDefault="00B118C0" w:rsidP="00B118C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5" w:author="ASUS" w:date="2020-06-24T08:35:00Z"/>
          <w:rFonts w:ascii="Courier New" w:eastAsia="Times New Roman" w:hAnsi="Courier New" w:cs="Courier New"/>
          <w:color w:val="24292E"/>
          <w:sz w:val="18"/>
          <w:szCs w:val="18"/>
        </w:rPr>
      </w:pPr>
      <w:ins w:id="616" w:author="ASUS" w:date="2020-06-24T08:35:00Z">
        <w:r w:rsidRPr="00CC73FE">
          <w:rPr>
            <w:rFonts w:ascii="Courier New" w:eastAsia="Times New Roman" w:hAnsi="Courier New" w:cs="Courier New"/>
            <w:color w:val="D73A49"/>
            <w:sz w:val="18"/>
            <w:szCs w:val="18"/>
            <w:rPrChange w:id="617" w:author="ASUS" w:date="2020-06-24T12:10:00Z">
              <w:rPr>
                <w:rFonts w:ascii="Courier New" w:eastAsia="Times New Roman" w:hAnsi="Courier New" w:cs="Courier New"/>
                <w:color w:val="24292E"/>
                <w:sz w:val="18"/>
                <w:szCs w:val="18"/>
              </w:rPr>
            </w:rPrChange>
          </w:rPr>
          <w:t>import</w:t>
        </w:r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org.springframework.beans.factory.annotation.Autowired;</w:t>
        </w:r>
      </w:ins>
    </w:p>
    <w:p w14:paraId="481F564B" w14:textId="77777777" w:rsidR="00B118C0" w:rsidRPr="00B118C0" w:rsidRDefault="00B118C0" w:rsidP="00B118C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8" w:author="ASUS" w:date="2020-06-24T08:35:00Z"/>
          <w:rFonts w:ascii="Courier New" w:eastAsia="Times New Roman" w:hAnsi="Courier New" w:cs="Courier New"/>
          <w:color w:val="24292E"/>
          <w:sz w:val="18"/>
          <w:szCs w:val="18"/>
        </w:rPr>
      </w:pPr>
      <w:ins w:id="619" w:author="ASUS" w:date="2020-06-24T08:35:00Z">
        <w:r w:rsidRPr="00CC73FE">
          <w:rPr>
            <w:rFonts w:ascii="Courier New" w:eastAsia="Times New Roman" w:hAnsi="Courier New" w:cs="Courier New"/>
            <w:color w:val="D73A49"/>
            <w:sz w:val="18"/>
            <w:szCs w:val="18"/>
            <w:rPrChange w:id="620" w:author="ASUS" w:date="2020-06-24T12:10:00Z">
              <w:rPr>
                <w:rFonts w:ascii="Courier New" w:eastAsia="Times New Roman" w:hAnsi="Courier New" w:cs="Courier New"/>
                <w:color w:val="24292E"/>
                <w:sz w:val="18"/>
                <w:szCs w:val="18"/>
              </w:rPr>
            </w:rPrChange>
          </w:rPr>
          <w:t>import</w:t>
        </w:r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org.springframework.test.context.ContextConfiguration;</w:t>
        </w:r>
      </w:ins>
    </w:p>
    <w:p w14:paraId="43C7C180" w14:textId="649FAA8A" w:rsidR="00B81BEF" w:rsidRPr="00B118C0" w:rsidRDefault="00B118C0" w:rsidP="00B81BE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1" w:author="ASUS" w:date="2020-06-24T12:10:00Z"/>
          <w:rFonts w:ascii="Courier New" w:eastAsia="Times New Roman" w:hAnsi="Courier New" w:cs="Courier New"/>
          <w:color w:val="24292E"/>
          <w:sz w:val="18"/>
          <w:szCs w:val="18"/>
        </w:rPr>
      </w:pPr>
      <w:ins w:id="622" w:author="ASUS" w:date="2020-06-24T08:35:00Z">
        <w:r w:rsidRPr="00CC73FE">
          <w:rPr>
            <w:rFonts w:ascii="Courier New" w:eastAsia="Times New Roman" w:hAnsi="Courier New" w:cs="Courier New"/>
            <w:color w:val="D73A49"/>
            <w:sz w:val="18"/>
            <w:szCs w:val="18"/>
            <w:rPrChange w:id="623" w:author="ASUS" w:date="2020-06-24T12:10:00Z">
              <w:rPr>
                <w:rFonts w:ascii="Courier New" w:eastAsia="Times New Roman" w:hAnsi="Courier New" w:cs="Courier New"/>
                <w:color w:val="24292E"/>
                <w:sz w:val="18"/>
                <w:szCs w:val="18"/>
              </w:rPr>
            </w:rPrChange>
          </w:rPr>
          <w:t>import</w:t>
        </w:r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org.springframework.test.context.junit4.SpringJUnit4ClassRunner;</w:t>
        </w:r>
      </w:ins>
      <w:ins w:id="624" w:author="ASUS" w:date="2020-06-24T12:10:00Z">
        <w:r w:rsidR="00B81BEF" w:rsidRPr="00B81BEF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</w:ins>
    </w:p>
    <w:p w14:paraId="5C5E4EC4" w14:textId="77777777" w:rsidR="00B81BEF" w:rsidRDefault="00B81BEF" w:rsidP="00B81BE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5" w:author="ASUS" w:date="2020-06-24T12:10:00Z"/>
          <w:rFonts w:ascii="Courier New" w:eastAsia="Times New Roman" w:hAnsi="Courier New" w:cs="Courier New"/>
          <w:color w:val="D73A49"/>
          <w:sz w:val="18"/>
          <w:szCs w:val="18"/>
          <w:lang w:val="en-US"/>
        </w:rPr>
      </w:pPr>
    </w:p>
    <w:p w14:paraId="615713CE" w14:textId="34E7B99A" w:rsidR="00B81BEF" w:rsidRDefault="00B81BEF" w:rsidP="00B81BE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6" w:author="ASUS" w:date="2020-06-24T12:11:00Z"/>
          <w:rFonts w:ascii="Courier New" w:eastAsia="Times New Roman" w:hAnsi="Courier New" w:cs="Courier New"/>
          <w:color w:val="24292E"/>
          <w:sz w:val="18"/>
          <w:szCs w:val="18"/>
          <w:lang w:val="en-US"/>
        </w:rPr>
      </w:pPr>
      <w:ins w:id="627" w:author="ASUS" w:date="2020-06-24T12:10:00Z">
        <w:r w:rsidRPr="00C70040">
          <w:rPr>
            <w:rFonts w:ascii="Courier New" w:eastAsia="Times New Roman" w:hAnsi="Courier New" w:cs="Courier New"/>
            <w:color w:val="D73A49"/>
            <w:sz w:val="18"/>
            <w:szCs w:val="18"/>
          </w:rPr>
          <w:t>import</w:t>
        </w:r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  <w:proofErr w:type="spellStart"/>
        <w:r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fa.trainning.</w:t>
        </w:r>
      </w:ins>
      <w:ins w:id="628" w:author="ASUS" w:date="2020-06-24T12:11:00Z">
        <w:r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entities.Student</w:t>
        </w:r>
      </w:ins>
      <w:proofErr w:type="spellEnd"/>
      <w:ins w:id="629" w:author="ASUS" w:date="2020-06-24T12:10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>;</w:t>
        </w:r>
      </w:ins>
    </w:p>
    <w:p w14:paraId="27EB50E9" w14:textId="0F54D30E" w:rsidR="00B81BEF" w:rsidRPr="00B118C0" w:rsidRDefault="00B81BEF" w:rsidP="00B81BE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0" w:author="ASUS" w:date="2020-06-24T12:11:00Z"/>
          <w:rFonts w:ascii="Courier New" w:eastAsia="Times New Roman" w:hAnsi="Courier New" w:cs="Courier New"/>
          <w:color w:val="24292E"/>
          <w:sz w:val="18"/>
          <w:szCs w:val="18"/>
        </w:rPr>
      </w:pPr>
      <w:ins w:id="631" w:author="ASUS" w:date="2020-06-24T12:11:00Z">
        <w:r w:rsidRPr="00C70040">
          <w:rPr>
            <w:rFonts w:ascii="Courier New" w:eastAsia="Times New Roman" w:hAnsi="Courier New" w:cs="Courier New"/>
            <w:color w:val="D73A49"/>
            <w:sz w:val="18"/>
            <w:szCs w:val="18"/>
          </w:rPr>
          <w:t>import</w:t>
        </w:r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  <w:proofErr w:type="spellStart"/>
        <w:r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fa.trainning.dao.StudentDao</w:t>
        </w:r>
        <w:proofErr w:type="spellEnd"/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>;</w:t>
        </w:r>
      </w:ins>
    </w:p>
    <w:p w14:paraId="0E9A2B95" w14:textId="77777777" w:rsidR="00431573" w:rsidRDefault="00431573" w:rsidP="00B118C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2" w:author="ASUS" w:date="2020-06-24T12:12:00Z"/>
          <w:rFonts w:ascii="Courier New" w:eastAsia="Times New Roman" w:hAnsi="Courier New" w:cs="Courier New"/>
          <w:color w:val="24292E"/>
          <w:sz w:val="18"/>
          <w:szCs w:val="18"/>
          <w:lang w:val="en-US"/>
        </w:rPr>
      </w:pPr>
    </w:p>
    <w:p w14:paraId="0F8BE58A" w14:textId="77777777" w:rsidR="00B118C0" w:rsidRPr="00B118C0" w:rsidRDefault="00B118C0" w:rsidP="00B118C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3" w:author="ASUS" w:date="2020-06-24T08:35:00Z"/>
          <w:rFonts w:ascii="Courier New" w:eastAsia="Times New Roman" w:hAnsi="Courier New" w:cs="Courier New"/>
          <w:color w:val="24292E"/>
          <w:sz w:val="18"/>
          <w:szCs w:val="18"/>
        </w:rPr>
      </w:pPr>
      <w:ins w:id="634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>@RunWith(SpringJUnit4ClassRunner.class)</w:t>
        </w:r>
      </w:ins>
    </w:p>
    <w:p w14:paraId="04F18B0B" w14:textId="0F2C87C5" w:rsidR="00B118C0" w:rsidRPr="00B118C0" w:rsidRDefault="00B118C0" w:rsidP="00B118C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5" w:author="ASUS" w:date="2020-06-24T08:35:00Z"/>
          <w:rFonts w:ascii="Courier New" w:eastAsia="Times New Roman" w:hAnsi="Courier New" w:cs="Courier New"/>
          <w:color w:val="24292E"/>
          <w:sz w:val="18"/>
          <w:szCs w:val="18"/>
        </w:rPr>
      </w:pPr>
      <w:ins w:id="636" w:author="ASUS" w:date="2020-06-24T08:35:00Z">
        <w:r w:rsidRPr="00F6077D">
          <w:rPr>
            <w:rFonts w:ascii="Courier New" w:eastAsia="Times New Roman" w:hAnsi="Courier New" w:cs="Courier New"/>
            <w:color w:val="D73A49"/>
            <w:sz w:val="18"/>
            <w:szCs w:val="18"/>
            <w:rPrChange w:id="637" w:author="ASUS" w:date="2020-06-24T08:35:00Z">
              <w:rPr>
                <w:rFonts w:ascii="Courier New" w:eastAsia="Times New Roman" w:hAnsi="Courier New" w:cs="Courier New"/>
                <w:color w:val="24292E"/>
                <w:sz w:val="18"/>
                <w:szCs w:val="18"/>
              </w:rPr>
            </w:rPrChange>
          </w:rPr>
          <w:t>public class</w:t>
        </w:r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  <w:r w:rsidRPr="00F6077D">
          <w:rPr>
            <w:rFonts w:ascii="Courier New" w:eastAsia="Times New Roman" w:hAnsi="Courier New" w:cs="Courier New"/>
            <w:color w:val="6F42C1"/>
            <w:sz w:val="18"/>
            <w:szCs w:val="18"/>
            <w:rPrChange w:id="638" w:author="ASUS" w:date="2020-06-24T08:35:00Z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/>
              </w:rPr>
            </w:rPrChange>
          </w:rPr>
          <w:t>StudentDaoTest</w:t>
        </w:r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{</w:t>
        </w:r>
      </w:ins>
    </w:p>
    <w:p w14:paraId="416FE968" w14:textId="77777777" w:rsidR="00B118C0" w:rsidRPr="00B118C0" w:rsidRDefault="00B118C0" w:rsidP="00B118C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9" w:author="ASUS" w:date="2020-06-24T08:35:00Z"/>
          <w:rFonts w:ascii="Courier New" w:eastAsia="Times New Roman" w:hAnsi="Courier New" w:cs="Courier New"/>
          <w:color w:val="24292E"/>
          <w:sz w:val="18"/>
          <w:szCs w:val="18"/>
        </w:rPr>
      </w:pPr>
      <w:ins w:id="640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lastRenderedPageBreak/>
          <w:t xml:space="preserve"> </w:t>
        </w:r>
      </w:ins>
    </w:p>
    <w:p w14:paraId="7D5A0E66" w14:textId="77777777" w:rsidR="00B118C0" w:rsidRPr="00B118C0" w:rsidRDefault="00B118C0" w:rsidP="00B118C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1" w:author="ASUS" w:date="2020-06-24T08:35:00Z"/>
          <w:rFonts w:ascii="Courier New" w:eastAsia="Times New Roman" w:hAnsi="Courier New" w:cs="Courier New"/>
          <w:color w:val="24292E"/>
          <w:sz w:val="18"/>
          <w:szCs w:val="18"/>
        </w:rPr>
      </w:pPr>
      <w:ins w:id="642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@Autowired</w:t>
        </w:r>
      </w:ins>
    </w:p>
    <w:p w14:paraId="02E7542C" w14:textId="7043BC7B" w:rsidR="00B118C0" w:rsidRPr="00B118C0" w:rsidRDefault="00B118C0" w:rsidP="00B118C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3" w:author="ASUS" w:date="2020-06-24T08:35:00Z"/>
          <w:rFonts w:ascii="Courier New" w:eastAsia="Times New Roman" w:hAnsi="Courier New" w:cs="Courier New"/>
          <w:color w:val="24292E"/>
          <w:sz w:val="18"/>
          <w:szCs w:val="18"/>
        </w:rPr>
      </w:pPr>
      <w:ins w:id="644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</w:t>
        </w:r>
        <w:r w:rsidR="00F6077D" w:rsidRPr="00CC787C">
          <w:rPr>
            <w:rFonts w:ascii="Courier New" w:eastAsia="Times New Roman" w:hAnsi="Courier New" w:cs="Courier New"/>
            <w:color w:val="6F42C1"/>
            <w:sz w:val="18"/>
            <w:szCs w:val="18"/>
            <w:rPrChange w:id="645" w:author="ASUS" w:date="2020-06-24T12:11:00Z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/>
              </w:rPr>
            </w:rPrChange>
          </w:rPr>
          <w:t>Student</w:t>
        </w:r>
        <w:r w:rsidRPr="00CC787C">
          <w:rPr>
            <w:rFonts w:ascii="Courier New" w:eastAsia="Times New Roman" w:hAnsi="Courier New" w:cs="Courier New"/>
            <w:color w:val="6F42C1"/>
            <w:sz w:val="18"/>
            <w:szCs w:val="18"/>
            <w:rPrChange w:id="646" w:author="ASUS" w:date="2020-06-24T12:11:00Z">
              <w:rPr>
                <w:rFonts w:ascii="Courier New" w:eastAsia="Times New Roman" w:hAnsi="Courier New" w:cs="Courier New"/>
                <w:color w:val="24292E"/>
                <w:sz w:val="18"/>
                <w:szCs w:val="18"/>
              </w:rPr>
            </w:rPrChange>
          </w:rPr>
          <w:t>Dao</w:t>
        </w:r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</w:ins>
      <w:proofErr w:type="spellStart"/>
      <w:ins w:id="647" w:author="ASUS" w:date="2020-06-24T08:36:00Z">
        <w:r w:rsidR="00F6077D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studentD</w:t>
        </w:r>
      </w:ins>
      <w:proofErr w:type="spellEnd"/>
      <w:ins w:id="648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>ao;</w:t>
        </w:r>
      </w:ins>
    </w:p>
    <w:p w14:paraId="7F94CBDC" w14:textId="77777777" w:rsidR="00B118C0" w:rsidRPr="00B118C0" w:rsidRDefault="00B118C0" w:rsidP="00B118C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9" w:author="ASUS" w:date="2020-06-24T08:35:00Z"/>
          <w:rFonts w:ascii="Courier New" w:eastAsia="Times New Roman" w:hAnsi="Courier New" w:cs="Courier New"/>
          <w:color w:val="24292E"/>
          <w:sz w:val="18"/>
          <w:szCs w:val="18"/>
        </w:rPr>
      </w:pPr>
      <w:ins w:id="650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</w:ins>
    </w:p>
    <w:p w14:paraId="0A5DB9C1" w14:textId="77777777" w:rsidR="00B118C0" w:rsidRPr="00F6077D" w:rsidRDefault="00B118C0" w:rsidP="00B118C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1" w:author="ASUS" w:date="2020-06-24T08:35:00Z"/>
          <w:rFonts w:ascii="Courier New" w:eastAsia="Times New Roman" w:hAnsi="Courier New" w:cs="Courier New"/>
          <w:b/>
          <w:color w:val="24292E"/>
          <w:sz w:val="18"/>
          <w:szCs w:val="18"/>
          <w:rPrChange w:id="652" w:author="ASUS" w:date="2020-06-24T08:36:00Z">
            <w:rPr>
              <w:ins w:id="653" w:author="ASUS" w:date="2020-06-24T08:35:00Z"/>
              <w:rFonts w:ascii="Courier New" w:eastAsia="Times New Roman" w:hAnsi="Courier New" w:cs="Courier New"/>
              <w:color w:val="24292E"/>
              <w:sz w:val="18"/>
              <w:szCs w:val="18"/>
            </w:rPr>
          </w:rPrChange>
        </w:rPr>
      </w:pPr>
      <w:ins w:id="654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</w:t>
        </w:r>
        <w:r w:rsidRPr="00F6077D">
          <w:rPr>
            <w:rFonts w:ascii="Courier New" w:eastAsia="Times New Roman" w:hAnsi="Courier New" w:cs="Courier New"/>
            <w:b/>
            <w:color w:val="24292E"/>
            <w:sz w:val="18"/>
            <w:szCs w:val="18"/>
            <w:rPrChange w:id="655" w:author="ASUS" w:date="2020-06-24T08:36:00Z">
              <w:rPr>
                <w:rFonts w:ascii="Courier New" w:eastAsia="Times New Roman" w:hAnsi="Courier New" w:cs="Courier New"/>
                <w:color w:val="24292E"/>
                <w:sz w:val="18"/>
                <w:szCs w:val="18"/>
              </w:rPr>
            </w:rPrChange>
          </w:rPr>
          <w:t>@Test</w:t>
        </w:r>
      </w:ins>
    </w:p>
    <w:p w14:paraId="48ABCAB3" w14:textId="75FC1D2F" w:rsidR="00B118C0" w:rsidRPr="00B118C0" w:rsidRDefault="00B118C0" w:rsidP="00B118C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6" w:author="ASUS" w:date="2020-06-24T08:35:00Z"/>
          <w:rFonts w:ascii="Courier New" w:eastAsia="Times New Roman" w:hAnsi="Courier New" w:cs="Courier New"/>
          <w:color w:val="24292E"/>
          <w:sz w:val="18"/>
          <w:szCs w:val="18"/>
        </w:rPr>
      </w:pPr>
      <w:ins w:id="657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public void </w:t>
        </w:r>
      </w:ins>
      <w:ins w:id="658" w:author="ASUS" w:date="2020-06-24T08:37:00Z">
        <w:r w:rsidR="00F6077D" w:rsidRPr="00881252">
          <w:rPr>
            <w:rFonts w:ascii="Courier New" w:eastAsia="Times New Roman" w:hAnsi="Courier New" w:cs="Courier New"/>
            <w:b/>
            <w:color w:val="6F42C1"/>
            <w:sz w:val="18"/>
            <w:szCs w:val="18"/>
          </w:rPr>
          <w:t>getStudent</w:t>
        </w:r>
        <w:r w:rsidR="00F6077D">
          <w:rPr>
            <w:rFonts w:ascii="Courier New" w:eastAsia="Times New Roman" w:hAnsi="Courier New" w:cs="Courier New"/>
            <w:b/>
            <w:color w:val="6F42C1"/>
            <w:sz w:val="18"/>
            <w:szCs w:val="18"/>
            <w:lang w:val="en-US"/>
          </w:rPr>
          <w:t>Test</w:t>
        </w:r>
        <w:r w:rsidR="00F6077D"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</w:ins>
      <w:ins w:id="659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>(){</w:t>
        </w:r>
      </w:ins>
    </w:p>
    <w:p w14:paraId="018C079A" w14:textId="55D08F79" w:rsidR="00B118C0" w:rsidRDefault="00B118C0" w:rsidP="00B118C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0" w:author="ASUS" w:date="2020-06-24T08:37:00Z"/>
          <w:rFonts w:ascii="Courier New" w:eastAsia="Times New Roman" w:hAnsi="Courier New" w:cs="Courier New"/>
          <w:color w:val="24292E"/>
          <w:sz w:val="18"/>
          <w:szCs w:val="18"/>
          <w:lang w:val="en-US"/>
        </w:rPr>
      </w:pPr>
      <w:ins w:id="661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</w:t>
        </w:r>
      </w:ins>
      <w:ins w:id="662" w:author="ASUS" w:date="2020-06-24T08:37:00Z">
        <w:r w:rsidR="00F6077D" w:rsidRPr="00CC787C">
          <w:rPr>
            <w:rFonts w:ascii="Courier New" w:eastAsia="Times New Roman" w:hAnsi="Courier New" w:cs="Courier New"/>
            <w:color w:val="6F42C1"/>
            <w:sz w:val="18"/>
            <w:szCs w:val="18"/>
            <w:rPrChange w:id="663" w:author="ASUS" w:date="2020-06-24T12:11:00Z">
              <w:rPr>
                <w:rFonts w:ascii="Courier New" w:eastAsia="Times New Roman" w:hAnsi="Courier New" w:cs="Courier New"/>
                <w:color w:val="24292E"/>
                <w:sz w:val="18"/>
                <w:szCs w:val="18"/>
                <w:lang w:val="en-US"/>
              </w:rPr>
            </w:rPrChange>
          </w:rPr>
          <w:t>Student</w:t>
        </w:r>
      </w:ins>
      <w:ins w:id="664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</w:t>
        </w:r>
      </w:ins>
      <w:ins w:id="665" w:author="ASUS" w:date="2020-06-24T08:37:00Z">
        <w:r w:rsidR="00F6077D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student</w:t>
        </w:r>
      </w:ins>
      <w:ins w:id="666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= </w:t>
        </w:r>
      </w:ins>
      <w:proofErr w:type="spellStart"/>
      <w:ins w:id="667" w:author="ASUS" w:date="2020-06-24T08:37:00Z">
        <w:r w:rsidR="00F6077D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studentD</w:t>
        </w:r>
        <w:proofErr w:type="spellEnd"/>
        <w:r w:rsidR="00F6077D"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>ao</w:t>
        </w:r>
      </w:ins>
      <w:ins w:id="668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>.</w:t>
        </w:r>
      </w:ins>
      <w:ins w:id="669" w:author="ASUS" w:date="2020-06-24T08:37:00Z">
        <w:r w:rsidR="00F6077D" w:rsidRPr="00881252">
          <w:rPr>
            <w:rFonts w:ascii="Courier New" w:eastAsia="Times New Roman" w:hAnsi="Courier New" w:cs="Courier New"/>
            <w:b/>
            <w:color w:val="6F42C1"/>
            <w:sz w:val="18"/>
            <w:szCs w:val="18"/>
          </w:rPr>
          <w:t>getStudent</w:t>
        </w:r>
      </w:ins>
      <w:ins w:id="670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>(1);</w:t>
        </w:r>
      </w:ins>
    </w:p>
    <w:p w14:paraId="14A4CE26" w14:textId="77777777" w:rsidR="007E3337" w:rsidRPr="007E3337" w:rsidRDefault="007E3337" w:rsidP="00B118C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1" w:author="ASUS" w:date="2020-06-24T08:35:00Z"/>
          <w:rFonts w:ascii="Courier New" w:eastAsia="Times New Roman" w:hAnsi="Courier New" w:cs="Courier New"/>
          <w:color w:val="24292E"/>
          <w:sz w:val="18"/>
          <w:szCs w:val="18"/>
          <w:lang w:val="en-US"/>
          <w:rPrChange w:id="672" w:author="ASUS" w:date="2020-06-24T08:37:00Z">
            <w:rPr>
              <w:ins w:id="673" w:author="ASUS" w:date="2020-06-24T08:35:00Z"/>
              <w:rFonts w:ascii="Courier New" w:eastAsia="Times New Roman" w:hAnsi="Courier New" w:cs="Courier New"/>
              <w:color w:val="24292E"/>
              <w:sz w:val="18"/>
              <w:szCs w:val="18"/>
            </w:rPr>
          </w:rPrChange>
        </w:rPr>
      </w:pPr>
    </w:p>
    <w:p w14:paraId="740C58DD" w14:textId="1CB2CD5B" w:rsidR="00B118C0" w:rsidRPr="00B118C0" w:rsidRDefault="00B118C0" w:rsidP="00B118C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4" w:author="ASUS" w:date="2020-06-24T08:35:00Z"/>
          <w:rFonts w:ascii="Courier New" w:eastAsia="Times New Roman" w:hAnsi="Courier New" w:cs="Courier New"/>
          <w:color w:val="24292E"/>
          <w:sz w:val="18"/>
          <w:szCs w:val="18"/>
        </w:rPr>
      </w:pPr>
      <w:ins w:id="675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Assert.assertNotNull(</w:t>
        </w:r>
      </w:ins>
      <w:ins w:id="676" w:author="ASUS" w:date="2020-06-24T08:37:00Z">
        <w:r w:rsidR="007E3337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student</w:t>
        </w:r>
      </w:ins>
      <w:ins w:id="677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>);</w:t>
        </w:r>
      </w:ins>
    </w:p>
    <w:p w14:paraId="18B9FFCA" w14:textId="187D5CDB" w:rsidR="00B118C0" w:rsidRPr="00B118C0" w:rsidRDefault="00B118C0" w:rsidP="00B118C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8" w:author="ASUS" w:date="2020-06-24T08:35:00Z"/>
          <w:rFonts w:ascii="Courier New" w:eastAsia="Times New Roman" w:hAnsi="Courier New" w:cs="Courier New"/>
          <w:color w:val="24292E"/>
          <w:sz w:val="18"/>
          <w:szCs w:val="18"/>
        </w:rPr>
      </w:pPr>
      <w:ins w:id="679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Assert.assertEquals("</w:t>
        </w:r>
      </w:ins>
      <w:ins w:id="680" w:author="ASUS" w:date="2020-06-24T08:38:00Z">
        <w:r w:rsidR="007E3337">
          <w:rPr>
            <w:rFonts w:ascii="Courier New" w:eastAsia="Times New Roman" w:hAnsi="Courier New" w:cs="Courier New"/>
            <w:color w:val="032F62"/>
            <w:sz w:val="18"/>
            <w:szCs w:val="18"/>
          </w:rPr>
          <w:t>Anna</w:t>
        </w:r>
      </w:ins>
      <w:ins w:id="681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", </w:t>
        </w:r>
      </w:ins>
      <w:ins w:id="682" w:author="ASUS" w:date="2020-06-24T08:38:00Z">
        <w:r w:rsidR="007E3337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student</w:t>
        </w:r>
      </w:ins>
      <w:ins w:id="683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>.get</w:t>
        </w:r>
      </w:ins>
      <w:ins w:id="684" w:author="ASUS" w:date="2020-06-24T08:38:00Z">
        <w:r w:rsidR="007E3337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First</w:t>
        </w:r>
      </w:ins>
      <w:ins w:id="685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>Name());</w:t>
        </w:r>
      </w:ins>
    </w:p>
    <w:p w14:paraId="374C3ED3" w14:textId="63926B27" w:rsidR="007E3337" w:rsidRPr="00B118C0" w:rsidRDefault="00B118C0" w:rsidP="007E333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6" w:author="ASUS" w:date="2020-06-24T08:39:00Z"/>
          <w:rFonts w:ascii="Courier New" w:eastAsia="Times New Roman" w:hAnsi="Courier New" w:cs="Courier New"/>
          <w:color w:val="24292E"/>
          <w:sz w:val="18"/>
          <w:szCs w:val="18"/>
        </w:rPr>
      </w:pPr>
      <w:ins w:id="687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Assert.assertEquals("</w:t>
        </w:r>
      </w:ins>
      <w:ins w:id="688" w:author="ASUS" w:date="2020-06-24T08:39:00Z">
        <w:r w:rsidR="007E3337">
          <w:rPr>
            <w:rFonts w:ascii="Courier New" w:eastAsia="Times New Roman" w:hAnsi="Courier New" w:cs="Courier New"/>
            <w:color w:val="032F62"/>
            <w:sz w:val="18"/>
            <w:szCs w:val="18"/>
          </w:rPr>
          <w:t>Hook</w:t>
        </w:r>
      </w:ins>
      <w:ins w:id="689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", </w:t>
        </w:r>
      </w:ins>
      <w:ins w:id="690" w:author="ASUS" w:date="2020-06-24T08:38:00Z">
        <w:r w:rsidR="007E3337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student</w:t>
        </w:r>
      </w:ins>
      <w:ins w:id="691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>.get</w:t>
        </w:r>
      </w:ins>
      <w:proofErr w:type="spellStart"/>
      <w:ins w:id="692" w:author="ASUS" w:date="2020-06-24T08:38:00Z">
        <w:r w:rsidR="007E3337"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LastName</w:t>
        </w:r>
      </w:ins>
      <w:proofErr w:type="spellEnd"/>
      <w:ins w:id="693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>());</w:t>
        </w:r>
      </w:ins>
    </w:p>
    <w:p w14:paraId="32969DCF" w14:textId="49B29888" w:rsidR="00B118C0" w:rsidRPr="00B118C0" w:rsidRDefault="007E3337" w:rsidP="007E3337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4" w:author="ASUS" w:date="2020-06-24T08:35:00Z"/>
          <w:rFonts w:ascii="Courier New" w:eastAsia="Times New Roman" w:hAnsi="Courier New" w:cs="Courier New"/>
          <w:color w:val="24292E"/>
          <w:sz w:val="18"/>
          <w:szCs w:val="18"/>
        </w:rPr>
      </w:pPr>
      <w:ins w:id="695" w:author="ASUS" w:date="2020-06-24T08:39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    Assert.assertEquals("</w:t>
        </w:r>
        <w:r>
          <w:rPr>
            <w:rFonts w:ascii="Courier New" w:eastAsia="Times New Roman" w:hAnsi="Courier New" w:cs="Courier New"/>
            <w:color w:val="032F62"/>
            <w:sz w:val="18"/>
            <w:szCs w:val="18"/>
          </w:rPr>
          <w:t>anna</w:t>
        </w:r>
        <w:r w:rsidRPr="005668C1">
          <w:rPr>
            <w:rFonts w:ascii="Courier New" w:eastAsia="Times New Roman" w:hAnsi="Courier New" w:cs="Courier New"/>
            <w:color w:val="032F62"/>
            <w:sz w:val="18"/>
            <w:szCs w:val="18"/>
          </w:rPr>
          <w:t>@</w:t>
        </w:r>
        <w:r>
          <w:rPr>
            <w:rFonts w:ascii="Courier New" w:eastAsia="Times New Roman" w:hAnsi="Courier New" w:cs="Courier New"/>
            <w:color w:val="032F62"/>
            <w:sz w:val="18"/>
            <w:szCs w:val="18"/>
          </w:rPr>
          <w:t>fsoft</w:t>
        </w:r>
        <w:r w:rsidRPr="005668C1">
          <w:rPr>
            <w:rFonts w:ascii="Courier New" w:eastAsia="Times New Roman" w:hAnsi="Courier New" w:cs="Courier New"/>
            <w:color w:val="032F62"/>
            <w:sz w:val="18"/>
            <w:szCs w:val="18"/>
          </w:rPr>
          <w:t>.com</w:t>
        </w:r>
        <w:r>
          <w:rPr>
            <w:rFonts w:ascii="Courier New" w:eastAsia="Times New Roman" w:hAnsi="Courier New" w:cs="Courier New"/>
            <w:color w:val="032F62"/>
            <w:sz w:val="18"/>
            <w:szCs w:val="18"/>
          </w:rPr>
          <w:t>.vn</w:t>
        </w:r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", </w:t>
        </w:r>
        <w:r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student</w:t>
        </w:r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>.get</w:t>
        </w:r>
        <w:r>
          <w:rPr>
            <w:rFonts w:ascii="Courier New" w:eastAsia="Times New Roman" w:hAnsi="Courier New" w:cs="Courier New"/>
            <w:color w:val="24292E"/>
            <w:sz w:val="18"/>
            <w:szCs w:val="18"/>
            <w:lang w:val="en-US"/>
          </w:rPr>
          <w:t>Email</w:t>
        </w:r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>());</w:t>
        </w:r>
      </w:ins>
    </w:p>
    <w:p w14:paraId="5730D53B" w14:textId="77777777" w:rsidR="00B118C0" w:rsidRPr="00B118C0" w:rsidRDefault="00B118C0" w:rsidP="00B118C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6" w:author="ASUS" w:date="2020-06-24T08:35:00Z"/>
          <w:rFonts w:ascii="Courier New" w:eastAsia="Times New Roman" w:hAnsi="Courier New" w:cs="Courier New"/>
          <w:color w:val="24292E"/>
          <w:sz w:val="18"/>
          <w:szCs w:val="18"/>
        </w:rPr>
      </w:pPr>
      <w:ins w:id="697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 xml:space="preserve">    }</w:t>
        </w:r>
      </w:ins>
    </w:p>
    <w:p w14:paraId="1FB7FCE4" w14:textId="077119C5" w:rsidR="00D02C34" w:rsidRPr="005668C1" w:rsidRDefault="00B118C0" w:rsidP="00B118C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8" w:author="ASUS" w:date="2020-06-24T08:14:00Z"/>
          <w:rFonts w:ascii="Courier New" w:eastAsia="Times New Roman" w:hAnsi="Courier New" w:cs="Courier New"/>
          <w:color w:val="24292E"/>
          <w:sz w:val="18"/>
          <w:szCs w:val="18"/>
        </w:rPr>
      </w:pPr>
      <w:ins w:id="699" w:author="ASUS" w:date="2020-06-24T08:35:00Z">
        <w:r w:rsidRPr="00B118C0">
          <w:rPr>
            <w:rFonts w:ascii="Courier New" w:eastAsia="Times New Roman" w:hAnsi="Courier New" w:cs="Courier New"/>
            <w:color w:val="24292E"/>
            <w:sz w:val="18"/>
            <w:szCs w:val="18"/>
          </w:rPr>
          <w:t>}</w:t>
        </w:r>
      </w:ins>
    </w:p>
    <w:p w14:paraId="6DD69334" w14:textId="77777777" w:rsidR="00D02C34" w:rsidRDefault="00D02C34" w:rsidP="00AA05A3">
      <w:pPr>
        <w:shd w:val="clear" w:color="auto" w:fill="FFFFFF"/>
        <w:spacing w:before="60" w:after="0" w:line="360" w:lineRule="auto"/>
        <w:rPr>
          <w:ins w:id="700" w:author="ASUS" w:date="2020-06-24T08:14:00Z"/>
          <w:rFonts w:ascii="Segoe UI" w:hAnsi="Segoe UI" w:cs="Segoe UI"/>
          <w:color w:val="24292E"/>
          <w:lang w:val="en-US"/>
        </w:rPr>
      </w:pPr>
    </w:p>
    <w:p w14:paraId="67DCE6A6" w14:textId="46FF1C3B" w:rsidR="00D02C34" w:rsidRPr="00D02C34" w:rsidDel="00D70648" w:rsidRDefault="00D02C34" w:rsidP="00AA05A3">
      <w:pPr>
        <w:shd w:val="clear" w:color="auto" w:fill="FFFFFF"/>
        <w:spacing w:before="60" w:after="0" w:line="360" w:lineRule="auto"/>
        <w:rPr>
          <w:del w:id="701" w:author="ASUS" w:date="2020-06-24T11:09:00Z"/>
          <w:rFonts w:ascii="Segoe UI" w:eastAsia="Times New Roman" w:hAnsi="Segoe UI" w:cs="Segoe UI"/>
          <w:color w:val="24292E"/>
          <w:lang w:val="en-US"/>
          <w:rPrChange w:id="702" w:author="ASUS" w:date="2020-06-24T08:14:00Z">
            <w:rPr>
              <w:del w:id="703" w:author="ASUS" w:date="2020-06-24T11:09:00Z"/>
              <w:rFonts w:ascii="Segoe UI" w:eastAsia="Times New Roman" w:hAnsi="Segoe UI" w:cs="Segoe UI"/>
              <w:color w:val="24292E"/>
            </w:rPr>
          </w:rPrChange>
        </w:rPr>
      </w:pPr>
    </w:p>
    <w:p w14:paraId="64FDBF2F" w14:textId="4E9967ED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04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05" w:author="ASUS" w:date="2020-06-24T11:09:00Z"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package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</w:delText>
        </w:r>
      </w:del>
      <w:del w:id="706" w:author="ASUS" w:date="2020-06-24T07:35:00Z">
        <w:r w:rsidRPr="005668C1" w:rsidDel="001D3F9A">
          <w:rPr>
            <w:rFonts w:ascii="Courier New" w:eastAsia="Times New Roman" w:hAnsi="Courier New" w:cs="Courier New"/>
            <w:color w:val="24292E"/>
            <w:sz w:val="18"/>
            <w:szCs w:val="18"/>
          </w:rPr>
          <w:delText>hibernate</w:delText>
        </w:r>
      </w:del>
      <w:del w:id="707" w:author="ASUS" w:date="2020-06-24T11:09:00Z"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>;</w:delText>
        </w:r>
      </w:del>
    </w:p>
    <w:p w14:paraId="759C69B4" w14:textId="6E34D7B2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08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</w:p>
    <w:p w14:paraId="0C90135B" w14:textId="21BD402E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09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10" w:author="ASUS" w:date="2020-06-24T11:09:00Z"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import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java.util.List;</w:delText>
        </w:r>
      </w:del>
    </w:p>
    <w:p w14:paraId="0E43525E" w14:textId="7453F016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11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</w:p>
    <w:p w14:paraId="47BB9E7D" w14:textId="2860C518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12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13" w:author="ASUS" w:date="2020-06-24T11:09:00Z"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import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org.hibernate.Session;</w:delText>
        </w:r>
      </w:del>
    </w:p>
    <w:p w14:paraId="03BC000C" w14:textId="1E166D94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14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15" w:author="ASUS" w:date="2020-06-24T11:09:00Z"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import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org.hibernate.Transaction;</w:delText>
        </w:r>
      </w:del>
    </w:p>
    <w:p w14:paraId="5E5A8FA5" w14:textId="5D7676CB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16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</w:p>
    <w:p w14:paraId="53458B20" w14:textId="4A61A57C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17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18" w:author="ASUS" w:date="2020-06-24T11:09:00Z"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import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hibernate.entity.Student;</w:delText>
        </w:r>
      </w:del>
    </w:p>
    <w:p w14:paraId="2DF730D4" w14:textId="24904408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19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20" w:author="ASUS" w:date="2020-06-24T11:09:00Z"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import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hibernate.util.HibernateUtil;</w:delText>
        </w:r>
        <w:r w:rsidRPr="00C718FD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</w:delText>
        </w:r>
      </w:del>
    </w:p>
    <w:p w14:paraId="7F19058F" w14:textId="3C11ADB1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21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22" w:author="ASUS" w:date="2020-06-24T11:09:00Z"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import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hibernate.</w:delText>
        </w:r>
        <w:r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>dao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>.Student</w:delText>
        </w:r>
        <w:r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>Dao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>;</w:delText>
        </w:r>
      </w:del>
    </w:p>
    <w:p w14:paraId="7DF74943" w14:textId="0D412E0E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23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</w:p>
    <w:p w14:paraId="12C29B89" w14:textId="70254A80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24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25" w:author="ASUS" w:date="2020-06-24T11:09:00Z"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public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</w:delText>
        </w:r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class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</w:delText>
        </w:r>
        <w:r w:rsidRPr="005668C1" w:rsidDel="00D70648">
          <w:rPr>
            <w:rFonts w:ascii="Courier New" w:eastAsia="Times New Roman" w:hAnsi="Courier New" w:cs="Courier New"/>
            <w:color w:val="6F42C1"/>
            <w:sz w:val="18"/>
            <w:szCs w:val="18"/>
          </w:rPr>
          <w:delText>App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{</w:delText>
        </w:r>
      </w:del>
    </w:p>
    <w:p w14:paraId="4ED5848D" w14:textId="02EC43A2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26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27" w:author="ASUS" w:date="2020-06-24T11:09:00Z"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   </w:delText>
        </w:r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public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</w:delText>
        </w:r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static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</w:delText>
        </w:r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void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</w:delText>
        </w:r>
        <w:r w:rsidRPr="005668C1" w:rsidDel="00D70648">
          <w:rPr>
            <w:rFonts w:ascii="Courier New" w:eastAsia="Times New Roman" w:hAnsi="Courier New" w:cs="Courier New"/>
            <w:color w:val="6F42C1"/>
            <w:sz w:val="18"/>
            <w:szCs w:val="18"/>
          </w:rPr>
          <w:delText>main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>(</w:delText>
        </w:r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String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[] </w:delText>
        </w:r>
        <w:r w:rsidRPr="005668C1" w:rsidDel="00D70648">
          <w:rPr>
            <w:rFonts w:ascii="Courier New" w:eastAsia="Times New Roman" w:hAnsi="Courier New" w:cs="Courier New"/>
            <w:color w:val="E36209"/>
            <w:sz w:val="18"/>
            <w:szCs w:val="18"/>
          </w:rPr>
          <w:delText>args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>) {</w:delText>
        </w:r>
      </w:del>
    </w:p>
    <w:p w14:paraId="704AEE62" w14:textId="3CEB3EAC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28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</w:p>
    <w:p w14:paraId="05A82BA7" w14:textId="24C3E80D" w:rsidR="00AA05A3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29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30" w:author="ASUS" w:date="2020-06-24T11:09:00Z"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       </w:delText>
        </w:r>
        <w:r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>// Create new objects: DAO and Student</w:delText>
        </w:r>
      </w:del>
    </w:p>
    <w:p w14:paraId="1F9F577F" w14:textId="0AB14A17" w:rsidR="00AA05A3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31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32" w:author="ASUS" w:date="2020-06-24T11:09:00Z">
        <w:r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       </w:delText>
        </w:r>
        <w:r w:rsidRPr="001C1662" w:rsidDel="00D70648">
          <w:rPr>
            <w:rFonts w:ascii="Courier New" w:eastAsia="Times New Roman" w:hAnsi="Courier New" w:cs="Courier New"/>
            <w:color w:val="6F42C1"/>
            <w:sz w:val="18"/>
            <w:szCs w:val="18"/>
          </w:rPr>
          <w:delText>StudentDao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</w:delText>
        </w:r>
        <w:r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>studentDao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</w:delText>
        </w:r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=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</w:delText>
        </w:r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new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</w:delText>
        </w:r>
        <w:r w:rsidRPr="001C1662" w:rsidDel="00D70648">
          <w:rPr>
            <w:rFonts w:ascii="Courier New" w:eastAsia="Times New Roman" w:hAnsi="Courier New" w:cs="Courier New"/>
            <w:color w:val="6F42C1"/>
            <w:sz w:val="18"/>
            <w:szCs w:val="18"/>
          </w:rPr>
          <w:delText>StudentDao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>();</w:delText>
        </w:r>
      </w:del>
    </w:p>
    <w:p w14:paraId="3EEC74F5" w14:textId="4CAFC22A" w:rsidR="00AA05A3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33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34" w:author="ASUS" w:date="2020-06-24T11:09:00Z">
        <w:r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       </w:delText>
        </w:r>
        <w:r w:rsidDel="00D70648">
          <w:rPr>
            <w:rFonts w:ascii="Courier New" w:eastAsia="Times New Roman" w:hAnsi="Courier New" w:cs="Courier New"/>
            <w:color w:val="6F42C1"/>
            <w:sz w:val="18"/>
            <w:szCs w:val="18"/>
          </w:rPr>
          <w:delText>Student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</w:delText>
        </w:r>
        <w:r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>s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tudent </w:delText>
        </w:r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=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</w:delText>
        </w:r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new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</w:delText>
        </w:r>
        <w:r w:rsidDel="00D70648">
          <w:rPr>
            <w:rFonts w:ascii="Courier New" w:eastAsia="Times New Roman" w:hAnsi="Courier New" w:cs="Courier New"/>
            <w:color w:val="6F42C1"/>
            <w:sz w:val="18"/>
            <w:szCs w:val="18"/>
          </w:rPr>
          <w:delText>Student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>(</w:delText>
        </w:r>
        <w:r w:rsidRPr="005668C1" w:rsidDel="00D70648">
          <w:rPr>
            <w:rFonts w:ascii="Courier New" w:eastAsia="Times New Roman" w:hAnsi="Courier New" w:cs="Courier New"/>
            <w:color w:val="032F62"/>
            <w:sz w:val="18"/>
            <w:szCs w:val="18"/>
          </w:rPr>
          <w:delText>"</w:delText>
        </w:r>
        <w:r w:rsidDel="00D70648">
          <w:rPr>
            <w:rFonts w:ascii="Courier New" w:eastAsia="Times New Roman" w:hAnsi="Courier New" w:cs="Courier New"/>
            <w:color w:val="032F62"/>
            <w:sz w:val="18"/>
            <w:szCs w:val="18"/>
          </w:rPr>
          <w:delText>Anna</w:delText>
        </w:r>
        <w:r w:rsidRPr="005668C1" w:rsidDel="00D70648">
          <w:rPr>
            <w:rFonts w:ascii="Courier New" w:eastAsia="Times New Roman" w:hAnsi="Courier New" w:cs="Courier New"/>
            <w:color w:val="032F62"/>
            <w:sz w:val="18"/>
            <w:szCs w:val="18"/>
          </w:rPr>
          <w:delText>"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, </w:delText>
        </w:r>
        <w:r w:rsidRPr="005668C1" w:rsidDel="00D70648">
          <w:rPr>
            <w:rFonts w:ascii="Courier New" w:eastAsia="Times New Roman" w:hAnsi="Courier New" w:cs="Courier New"/>
            <w:color w:val="032F62"/>
            <w:sz w:val="18"/>
            <w:szCs w:val="18"/>
          </w:rPr>
          <w:delText>"</w:delText>
        </w:r>
        <w:r w:rsidDel="00D70648">
          <w:rPr>
            <w:rFonts w:ascii="Courier New" w:eastAsia="Times New Roman" w:hAnsi="Courier New" w:cs="Courier New"/>
            <w:color w:val="032F62"/>
            <w:sz w:val="18"/>
            <w:szCs w:val="18"/>
          </w:rPr>
          <w:delText>Hook</w:delText>
        </w:r>
        <w:r w:rsidRPr="005668C1" w:rsidDel="00D70648">
          <w:rPr>
            <w:rFonts w:ascii="Courier New" w:eastAsia="Times New Roman" w:hAnsi="Courier New" w:cs="Courier New"/>
            <w:color w:val="032F62"/>
            <w:sz w:val="18"/>
            <w:szCs w:val="18"/>
          </w:rPr>
          <w:delText>"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, </w:delText>
        </w:r>
        <w:r w:rsidRPr="005668C1" w:rsidDel="00D70648">
          <w:rPr>
            <w:rFonts w:ascii="Courier New" w:eastAsia="Times New Roman" w:hAnsi="Courier New" w:cs="Courier New"/>
            <w:color w:val="032F62"/>
            <w:sz w:val="18"/>
            <w:szCs w:val="18"/>
          </w:rPr>
          <w:delText>"</w:delText>
        </w:r>
        <w:r w:rsidDel="00D70648">
          <w:rPr>
            <w:rFonts w:ascii="Courier New" w:eastAsia="Times New Roman" w:hAnsi="Courier New" w:cs="Courier New"/>
            <w:color w:val="032F62"/>
            <w:sz w:val="18"/>
            <w:szCs w:val="18"/>
          </w:rPr>
          <w:delText>anna</w:delText>
        </w:r>
        <w:r w:rsidRPr="005668C1" w:rsidDel="00D70648">
          <w:rPr>
            <w:rFonts w:ascii="Courier New" w:eastAsia="Times New Roman" w:hAnsi="Courier New" w:cs="Courier New"/>
            <w:color w:val="032F62"/>
            <w:sz w:val="18"/>
            <w:szCs w:val="18"/>
          </w:rPr>
          <w:delText>@</w:delText>
        </w:r>
        <w:r w:rsidDel="00D70648">
          <w:rPr>
            <w:rFonts w:ascii="Courier New" w:eastAsia="Times New Roman" w:hAnsi="Courier New" w:cs="Courier New"/>
            <w:color w:val="032F62"/>
            <w:sz w:val="18"/>
            <w:szCs w:val="18"/>
          </w:rPr>
          <w:delText>fsoft</w:delText>
        </w:r>
        <w:r w:rsidRPr="005668C1" w:rsidDel="00D70648">
          <w:rPr>
            <w:rFonts w:ascii="Courier New" w:eastAsia="Times New Roman" w:hAnsi="Courier New" w:cs="Courier New"/>
            <w:color w:val="032F62"/>
            <w:sz w:val="18"/>
            <w:szCs w:val="18"/>
          </w:rPr>
          <w:delText>.com</w:delText>
        </w:r>
        <w:r w:rsidDel="00D70648">
          <w:rPr>
            <w:rFonts w:ascii="Courier New" w:eastAsia="Times New Roman" w:hAnsi="Courier New" w:cs="Courier New"/>
            <w:color w:val="032F62"/>
            <w:sz w:val="18"/>
            <w:szCs w:val="18"/>
          </w:rPr>
          <w:delText>.vn</w:delText>
        </w:r>
        <w:r w:rsidRPr="005668C1" w:rsidDel="00D70648">
          <w:rPr>
            <w:rFonts w:ascii="Courier New" w:eastAsia="Times New Roman" w:hAnsi="Courier New" w:cs="Courier New"/>
            <w:color w:val="032F62"/>
            <w:sz w:val="18"/>
            <w:szCs w:val="18"/>
          </w:rPr>
          <w:delText>"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>);</w:delText>
        </w:r>
      </w:del>
    </w:p>
    <w:p w14:paraId="104FC255" w14:textId="0DB8A8FE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35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</w:p>
    <w:p w14:paraId="5EDEFCDC" w14:textId="580839DB" w:rsidR="00AA05A3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36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37" w:author="ASUS" w:date="2020-06-24T11:09:00Z"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       </w:delText>
        </w:r>
        <w:r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>// Create Transaction</w:delText>
        </w:r>
      </w:del>
    </w:p>
    <w:p w14:paraId="2B9776CA" w14:textId="1B8F99C3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38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39" w:author="ASUS" w:date="2020-06-24T11:09:00Z">
        <w:r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       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Transaction transaction </w:delText>
        </w:r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=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</w:delText>
        </w:r>
        <w:r w:rsidRPr="005668C1" w:rsidDel="00D70648">
          <w:rPr>
            <w:rFonts w:ascii="Courier New" w:eastAsia="Times New Roman" w:hAnsi="Courier New" w:cs="Courier New"/>
            <w:color w:val="005CC5"/>
            <w:sz w:val="18"/>
            <w:szCs w:val="18"/>
          </w:rPr>
          <w:delText>null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>;</w:delText>
        </w:r>
      </w:del>
    </w:p>
    <w:p w14:paraId="6CB4E850" w14:textId="7640539F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40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41" w:author="ASUS" w:date="2020-06-24T11:09:00Z"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       </w:delText>
        </w:r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try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(</w:delText>
        </w:r>
        <w:r w:rsidRPr="005556FA" w:rsidDel="00D70648">
          <w:rPr>
            <w:rFonts w:ascii="Courier New" w:eastAsia="Times New Roman" w:hAnsi="Courier New" w:cs="Courier New"/>
            <w:b/>
            <w:color w:val="24292E"/>
            <w:sz w:val="18"/>
            <w:szCs w:val="18"/>
          </w:rPr>
          <w:delText>Session</w:delText>
        </w:r>
        <w:r w:rsidRPr="005668C1" w:rsidDel="00D70648">
          <w:rPr>
            <w:rFonts w:ascii="Courier New" w:eastAsia="Times New Roman" w:hAnsi="Courier New" w:cs="Courier New"/>
            <w:b/>
            <w:color w:val="24292E"/>
            <w:sz w:val="18"/>
            <w:szCs w:val="18"/>
          </w:rPr>
          <w:delText xml:space="preserve"> session </w:delText>
        </w:r>
        <w:r w:rsidRPr="005556FA" w:rsidDel="00D70648">
          <w:rPr>
            <w:rFonts w:ascii="Courier New" w:eastAsia="Times New Roman" w:hAnsi="Courier New" w:cs="Courier New"/>
            <w:b/>
            <w:color w:val="D73A49"/>
            <w:sz w:val="18"/>
            <w:szCs w:val="18"/>
          </w:rPr>
          <w:delText>=</w:delText>
        </w:r>
        <w:r w:rsidRPr="005668C1" w:rsidDel="00D70648">
          <w:rPr>
            <w:rFonts w:ascii="Courier New" w:eastAsia="Times New Roman" w:hAnsi="Courier New" w:cs="Courier New"/>
            <w:b/>
            <w:color w:val="24292E"/>
            <w:sz w:val="18"/>
            <w:szCs w:val="18"/>
          </w:rPr>
          <w:delText xml:space="preserve"> </w:delText>
        </w:r>
        <w:r w:rsidRPr="00661FF0" w:rsidDel="00D70648">
          <w:rPr>
            <w:rFonts w:ascii="Courier New" w:eastAsia="Times New Roman" w:hAnsi="Courier New" w:cs="Courier New"/>
            <w:b/>
            <w:sz w:val="18"/>
            <w:szCs w:val="18"/>
          </w:rPr>
          <w:delText>HibernateUtil.</w:delText>
        </w:r>
        <w:r w:rsidRPr="005668C1" w:rsidDel="00D70648">
          <w:rPr>
            <w:rFonts w:ascii="Courier New" w:eastAsia="Times New Roman" w:hAnsi="Courier New" w:cs="Courier New"/>
            <w:b/>
            <w:color w:val="FF0000"/>
            <w:sz w:val="18"/>
            <w:szCs w:val="18"/>
          </w:rPr>
          <w:delText>getSessionFactory()</w:delText>
        </w:r>
        <w:r w:rsidRPr="00C862F0" w:rsidDel="00D70648">
          <w:rPr>
            <w:rFonts w:ascii="Courier New" w:eastAsia="Times New Roman" w:hAnsi="Courier New" w:cs="Courier New"/>
            <w:b/>
            <w:color w:val="FF0000"/>
            <w:sz w:val="18"/>
            <w:szCs w:val="18"/>
          </w:rPr>
          <w:delText>.</w:delText>
        </w:r>
        <w:r w:rsidRPr="005668C1" w:rsidDel="00D70648">
          <w:rPr>
            <w:rFonts w:ascii="Courier New" w:eastAsia="Times New Roman" w:hAnsi="Courier New" w:cs="Courier New"/>
            <w:b/>
            <w:color w:val="FF0000"/>
            <w:sz w:val="18"/>
            <w:szCs w:val="18"/>
          </w:rPr>
          <w:delText>openSession()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>) {</w:delText>
        </w:r>
      </w:del>
    </w:p>
    <w:p w14:paraId="73414975" w14:textId="06F2D828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42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43" w:author="ASUS" w:date="2020-06-24T11:09:00Z"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           </w:delText>
        </w:r>
        <w:r w:rsidRPr="005668C1" w:rsidDel="00D70648">
          <w:rPr>
            <w:rFonts w:ascii="Courier New" w:eastAsia="Times New Roman" w:hAnsi="Courier New" w:cs="Courier New"/>
            <w:color w:val="6A737D"/>
            <w:sz w:val="18"/>
            <w:szCs w:val="18"/>
          </w:rPr>
          <w:delText xml:space="preserve">// </w:delText>
        </w:r>
        <w:r w:rsidDel="00D70648">
          <w:rPr>
            <w:rFonts w:ascii="Courier New" w:eastAsia="Times New Roman" w:hAnsi="Courier New" w:cs="Courier New"/>
            <w:color w:val="6A737D"/>
            <w:sz w:val="18"/>
            <w:szCs w:val="18"/>
          </w:rPr>
          <w:delText>S</w:delText>
        </w:r>
        <w:r w:rsidRPr="005668C1" w:rsidDel="00D70648">
          <w:rPr>
            <w:rFonts w:ascii="Courier New" w:eastAsia="Times New Roman" w:hAnsi="Courier New" w:cs="Courier New"/>
            <w:color w:val="6A737D"/>
            <w:sz w:val="18"/>
            <w:szCs w:val="18"/>
          </w:rPr>
          <w:delText>tart a transaction</w:delText>
        </w:r>
      </w:del>
    </w:p>
    <w:p w14:paraId="2AAC0C36" w14:textId="517EB086" w:rsidR="00AA05A3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44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45" w:author="ASUS" w:date="2020-06-24T11:09:00Z"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           transaction </w:delText>
        </w:r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=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session</w:delText>
        </w:r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.</w:delText>
        </w:r>
        <w:r w:rsidRPr="00160382" w:rsidDel="00D70648">
          <w:rPr>
            <w:rFonts w:ascii="Courier New" w:eastAsia="Times New Roman" w:hAnsi="Courier New" w:cs="Courier New"/>
            <w:b/>
            <w:color w:val="24292E"/>
            <w:sz w:val="18"/>
            <w:szCs w:val="18"/>
            <w:highlight w:val="green"/>
          </w:rPr>
          <w:delText>beginTransaction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>();</w:delText>
        </w:r>
      </w:del>
    </w:p>
    <w:p w14:paraId="255D2D17" w14:textId="0446E27E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46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</w:p>
    <w:p w14:paraId="02978B0C" w14:textId="0C2412EA" w:rsidR="00AA05A3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47" w:author="ASUS" w:date="2020-06-24T11:09:00Z"/>
          <w:rFonts w:ascii="Courier New" w:eastAsia="Times New Roman" w:hAnsi="Courier New" w:cs="Courier New"/>
          <w:color w:val="6A737D"/>
          <w:sz w:val="18"/>
          <w:szCs w:val="18"/>
        </w:rPr>
      </w:pPr>
      <w:del w:id="748" w:author="ASUS" w:date="2020-06-24T11:09:00Z"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           </w:delText>
        </w:r>
        <w:r w:rsidRPr="005668C1" w:rsidDel="00D70648">
          <w:rPr>
            <w:rFonts w:ascii="Courier New" w:eastAsia="Times New Roman" w:hAnsi="Courier New" w:cs="Courier New"/>
            <w:color w:val="6A737D"/>
            <w:sz w:val="18"/>
            <w:szCs w:val="18"/>
          </w:rPr>
          <w:delText xml:space="preserve">// </w:delText>
        </w:r>
        <w:r w:rsidDel="00D70648">
          <w:rPr>
            <w:rFonts w:ascii="Courier New" w:eastAsia="Times New Roman" w:hAnsi="Courier New" w:cs="Courier New"/>
            <w:color w:val="6A737D"/>
            <w:sz w:val="18"/>
            <w:szCs w:val="18"/>
          </w:rPr>
          <w:delText>TODO: add you code here... BEGIN</w:delText>
        </w:r>
      </w:del>
    </w:p>
    <w:p w14:paraId="0ABE0DF9" w14:textId="2F769672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49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50" w:author="ASUS" w:date="2020-06-24T11:09:00Z">
        <w:r w:rsidDel="00D70648">
          <w:rPr>
            <w:rFonts w:ascii="Courier New" w:eastAsia="Times New Roman" w:hAnsi="Courier New" w:cs="Courier New"/>
            <w:color w:val="6A737D"/>
            <w:sz w:val="18"/>
            <w:szCs w:val="18"/>
          </w:rPr>
          <w:delText xml:space="preserve">            // Ex: s</w:delText>
        </w:r>
        <w:r w:rsidRPr="005668C1" w:rsidDel="00D70648">
          <w:rPr>
            <w:rFonts w:ascii="Courier New" w:eastAsia="Times New Roman" w:hAnsi="Courier New" w:cs="Courier New"/>
            <w:color w:val="6A737D"/>
            <w:sz w:val="18"/>
            <w:szCs w:val="18"/>
          </w:rPr>
          <w:delText>ave the student objects</w:delText>
        </w:r>
      </w:del>
    </w:p>
    <w:p w14:paraId="382ACF4B" w14:textId="7FF539D0" w:rsidR="00AA05A3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51" w:author="ASUS" w:date="2020-06-24T11:09:00Z"/>
          <w:rFonts w:ascii="Courier New" w:eastAsia="Times New Roman" w:hAnsi="Courier New" w:cs="Courier New"/>
          <w:color w:val="FF0000"/>
          <w:sz w:val="18"/>
          <w:szCs w:val="18"/>
        </w:rPr>
      </w:pPr>
      <w:del w:id="752" w:author="ASUS" w:date="2020-06-24T11:09:00Z"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           </w:delText>
        </w:r>
        <w:r w:rsidDel="00D70648">
          <w:rPr>
            <w:rFonts w:ascii="Courier New" w:eastAsia="Times New Roman" w:hAnsi="Courier New" w:cs="Courier New"/>
            <w:color w:val="FF0000"/>
            <w:sz w:val="18"/>
            <w:szCs w:val="18"/>
            <w:highlight w:val="yellow"/>
          </w:rPr>
          <w:delText>studentDao</w:delText>
        </w:r>
        <w:r w:rsidRPr="003D65E6" w:rsidDel="00D70648">
          <w:rPr>
            <w:rFonts w:ascii="Courier New" w:eastAsia="Times New Roman" w:hAnsi="Courier New" w:cs="Courier New"/>
            <w:color w:val="FF0000"/>
            <w:sz w:val="18"/>
            <w:szCs w:val="18"/>
            <w:highlight w:val="yellow"/>
          </w:rPr>
          <w:delText xml:space="preserve">.saveStudent(session, </w:delText>
        </w:r>
        <w:r w:rsidDel="00D70648">
          <w:rPr>
            <w:rFonts w:ascii="Courier New" w:eastAsia="Times New Roman" w:hAnsi="Courier New" w:cs="Courier New"/>
            <w:color w:val="FF0000"/>
            <w:sz w:val="18"/>
            <w:szCs w:val="18"/>
            <w:highlight w:val="yellow"/>
          </w:rPr>
          <w:delText>s</w:delText>
        </w:r>
        <w:r w:rsidRPr="003D65E6" w:rsidDel="00D70648">
          <w:rPr>
            <w:rFonts w:ascii="Courier New" w:eastAsia="Times New Roman" w:hAnsi="Courier New" w:cs="Courier New"/>
            <w:color w:val="FF0000"/>
            <w:sz w:val="18"/>
            <w:szCs w:val="18"/>
            <w:highlight w:val="yellow"/>
          </w:rPr>
          <w:delText>tudent);</w:delText>
        </w:r>
      </w:del>
    </w:p>
    <w:p w14:paraId="5D5F45CE" w14:textId="0863B4EB" w:rsidR="00AA05A3" w:rsidRPr="009D680F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53" w:author="ASUS" w:date="2020-06-24T11:09:00Z"/>
          <w:rFonts w:ascii="Courier New" w:eastAsia="Times New Roman" w:hAnsi="Courier New" w:cs="Courier New"/>
          <w:color w:val="FF0000"/>
          <w:sz w:val="18"/>
          <w:szCs w:val="18"/>
        </w:rPr>
      </w:pPr>
      <w:del w:id="754" w:author="ASUS" w:date="2020-06-24T11:09:00Z">
        <w:r w:rsidDel="00D70648">
          <w:rPr>
            <w:rFonts w:ascii="Courier New" w:eastAsia="Times New Roman" w:hAnsi="Courier New" w:cs="Courier New"/>
            <w:color w:val="6A737D"/>
            <w:sz w:val="18"/>
            <w:szCs w:val="18"/>
          </w:rPr>
          <w:delText xml:space="preserve">            </w:delText>
        </w:r>
        <w:r w:rsidRPr="005668C1" w:rsidDel="00D70648">
          <w:rPr>
            <w:rFonts w:ascii="Courier New" w:eastAsia="Times New Roman" w:hAnsi="Courier New" w:cs="Courier New"/>
            <w:color w:val="6A737D"/>
            <w:sz w:val="18"/>
            <w:szCs w:val="18"/>
          </w:rPr>
          <w:delText xml:space="preserve">// </w:delText>
        </w:r>
        <w:r w:rsidDel="00D70648">
          <w:rPr>
            <w:rFonts w:ascii="Courier New" w:eastAsia="Times New Roman" w:hAnsi="Courier New" w:cs="Courier New"/>
            <w:color w:val="6A737D"/>
            <w:sz w:val="18"/>
            <w:szCs w:val="18"/>
          </w:rPr>
          <w:delText>TODO: add you code here... END</w:delText>
        </w:r>
      </w:del>
    </w:p>
    <w:p w14:paraId="2B05CB06" w14:textId="742043E8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55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</w:p>
    <w:p w14:paraId="184A8132" w14:textId="7F58278E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56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57" w:author="ASUS" w:date="2020-06-24T11:09:00Z"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           </w:delText>
        </w:r>
        <w:r w:rsidRPr="005668C1" w:rsidDel="00D70648">
          <w:rPr>
            <w:rFonts w:ascii="Courier New" w:eastAsia="Times New Roman" w:hAnsi="Courier New" w:cs="Courier New"/>
            <w:color w:val="6A737D"/>
            <w:sz w:val="18"/>
            <w:szCs w:val="18"/>
          </w:rPr>
          <w:delText xml:space="preserve">// </w:delText>
        </w:r>
        <w:r w:rsidDel="00D70648">
          <w:rPr>
            <w:rFonts w:ascii="Courier New" w:eastAsia="Times New Roman" w:hAnsi="Courier New" w:cs="Courier New"/>
            <w:color w:val="6A737D"/>
            <w:sz w:val="18"/>
            <w:szCs w:val="18"/>
          </w:rPr>
          <w:delText>C</w:delText>
        </w:r>
        <w:r w:rsidRPr="005668C1" w:rsidDel="00D70648">
          <w:rPr>
            <w:rFonts w:ascii="Courier New" w:eastAsia="Times New Roman" w:hAnsi="Courier New" w:cs="Courier New"/>
            <w:color w:val="6A737D"/>
            <w:sz w:val="18"/>
            <w:szCs w:val="18"/>
          </w:rPr>
          <w:delText>ommit transaction</w:delText>
        </w:r>
      </w:del>
    </w:p>
    <w:p w14:paraId="7D4B10BC" w14:textId="2EDD940A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58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59" w:author="ASUS" w:date="2020-06-24T11:09:00Z"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           transaction</w:delText>
        </w:r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.</w:delText>
        </w:r>
        <w:r w:rsidRPr="00160382" w:rsidDel="00D70648">
          <w:rPr>
            <w:rFonts w:ascii="Courier New" w:eastAsia="Times New Roman" w:hAnsi="Courier New" w:cs="Courier New"/>
            <w:b/>
            <w:color w:val="24292E"/>
            <w:sz w:val="18"/>
            <w:szCs w:val="18"/>
            <w:highlight w:val="green"/>
          </w:rPr>
          <w:delText>commit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>();</w:delText>
        </w:r>
      </w:del>
    </w:p>
    <w:p w14:paraId="43CDF7A1" w14:textId="38E6F4E2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60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61" w:author="ASUS" w:date="2020-06-24T11:09:00Z"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       } </w:delText>
        </w:r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catch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(Exception e) {</w:delText>
        </w:r>
      </w:del>
    </w:p>
    <w:p w14:paraId="4FA1B4BA" w14:textId="756B4B79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62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63" w:author="ASUS" w:date="2020-06-24T11:09:00Z"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           </w:delText>
        </w:r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if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(transaction </w:delText>
        </w:r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!=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</w:delText>
        </w:r>
        <w:r w:rsidRPr="005668C1" w:rsidDel="00D70648">
          <w:rPr>
            <w:rFonts w:ascii="Courier New" w:eastAsia="Times New Roman" w:hAnsi="Courier New" w:cs="Courier New"/>
            <w:color w:val="005CC5"/>
            <w:sz w:val="18"/>
            <w:szCs w:val="18"/>
          </w:rPr>
          <w:delText>null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>) {</w:delText>
        </w:r>
      </w:del>
    </w:p>
    <w:p w14:paraId="099F2A3A" w14:textId="4A0E6C8D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64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65" w:author="ASUS" w:date="2020-06-24T11:09:00Z"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               transaction</w:delText>
        </w:r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.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>rollback();</w:delText>
        </w:r>
      </w:del>
    </w:p>
    <w:p w14:paraId="3A23A0B4" w14:textId="6327F66B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66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67" w:author="ASUS" w:date="2020-06-24T11:09:00Z"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           }</w:delText>
        </w:r>
      </w:del>
    </w:p>
    <w:p w14:paraId="03D8E49F" w14:textId="12E86585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68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69" w:author="ASUS" w:date="2020-06-24T11:09:00Z"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           e</w:delText>
        </w:r>
        <w:r w:rsidRPr="005668C1" w:rsidDel="00D70648">
          <w:rPr>
            <w:rFonts w:ascii="Courier New" w:eastAsia="Times New Roman" w:hAnsi="Courier New" w:cs="Courier New"/>
            <w:color w:val="D73A49"/>
            <w:sz w:val="18"/>
            <w:szCs w:val="18"/>
          </w:rPr>
          <w:delText>.</w:delText>
        </w:r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>printStackTrace();</w:delText>
        </w:r>
      </w:del>
    </w:p>
    <w:p w14:paraId="32C76953" w14:textId="12AF3609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70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71" w:author="ASUS" w:date="2020-06-24T11:09:00Z"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       }</w:delText>
        </w:r>
      </w:del>
    </w:p>
    <w:p w14:paraId="27206C85" w14:textId="5638EA86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72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73" w:author="ASUS" w:date="2020-06-24T11:09:00Z"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 xml:space="preserve">    }</w:delText>
        </w:r>
      </w:del>
    </w:p>
    <w:p w14:paraId="21EFFC37" w14:textId="264776B7" w:rsidR="00AA05A3" w:rsidRPr="005668C1" w:rsidDel="00D70648" w:rsidRDefault="00AA05A3" w:rsidP="00AA05A3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74" w:author="ASUS" w:date="2020-06-24T11:09:00Z"/>
          <w:rFonts w:ascii="Courier New" w:eastAsia="Times New Roman" w:hAnsi="Courier New" w:cs="Courier New"/>
          <w:color w:val="24292E"/>
          <w:sz w:val="18"/>
          <w:szCs w:val="18"/>
        </w:rPr>
      </w:pPr>
      <w:del w:id="775" w:author="ASUS" w:date="2020-06-24T11:09:00Z">
        <w:r w:rsidRPr="005668C1" w:rsidDel="00D70648">
          <w:rPr>
            <w:rFonts w:ascii="Courier New" w:eastAsia="Times New Roman" w:hAnsi="Courier New" w:cs="Courier New"/>
            <w:color w:val="24292E"/>
            <w:sz w:val="18"/>
            <w:szCs w:val="18"/>
          </w:rPr>
          <w:delText>}</w:delText>
        </w:r>
      </w:del>
    </w:p>
    <w:p w14:paraId="0EAB91EA" w14:textId="77777777" w:rsidR="00AA05A3" w:rsidRPr="009555D9" w:rsidRDefault="00AA05A3" w:rsidP="00AA05A3">
      <w:pPr>
        <w:spacing w:after="120" w:line="360" w:lineRule="auto"/>
        <w:jc w:val="both"/>
        <w:rPr>
          <w:rFonts w:ascii="Segoe UI" w:hAnsi="Segoe UI" w:cs="Segoe UI"/>
        </w:rPr>
      </w:pPr>
    </w:p>
    <w:p w14:paraId="67097FDE" w14:textId="6C8FB86D" w:rsidR="00AA05A3" w:rsidRPr="00C23167" w:rsidDel="00583AD2" w:rsidRDefault="00AA05A3" w:rsidP="00AA05A3">
      <w:pPr>
        <w:rPr>
          <w:del w:id="776" w:author="ASUS" w:date="2020-06-24T12:30:00Z"/>
          <w:rFonts w:ascii="Segoe UI" w:hAnsi="Segoe UI" w:cs="Segoe UI"/>
        </w:rPr>
      </w:pPr>
    </w:p>
    <w:p w14:paraId="45F13316" w14:textId="60A30D6E" w:rsidR="001F7CC1" w:rsidDel="00583AD2" w:rsidRDefault="001F7CC1" w:rsidP="00C23D07">
      <w:pPr>
        <w:spacing w:before="120" w:after="0" w:line="288" w:lineRule="auto"/>
        <w:rPr>
          <w:del w:id="777" w:author="ASUS" w:date="2020-06-24T12:30:00Z"/>
          <w:i/>
          <w:lang w:val="en-US"/>
        </w:rPr>
      </w:pPr>
    </w:p>
    <w:p w14:paraId="56AF72CB" w14:textId="77777777" w:rsidR="001F7CC1" w:rsidRPr="001F7CC1" w:rsidRDefault="001F7CC1" w:rsidP="001F7CC1">
      <w:pPr>
        <w:rPr>
          <w:i/>
          <w:lang w:val="en-US"/>
        </w:rPr>
      </w:pPr>
    </w:p>
    <w:p w14:paraId="644FA350" w14:textId="20CB636B" w:rsidR="005C7035" w:rsidRPr="005C7035" w:rsidRDefault="005C7035" w:rsidP="005C7035">
      <w:pPr>
        <w:jc w:val="center"/>
        <w:rPr>
          <w:rFonts w:cs="Arial"/>
          <w:szCs w:val="20"/>
          <w:lang w:val="en-US"/>
        </w:rPr>
      </w:pPr>
      <w:r w:rsidRPr="005C7035">
        <w:rPr>
          <w:rFonts w:cs="Arial"/>
          <w:b/>
          <w:sz w:val="24"/>
          <w:szCs w:val="20"/>
          <w:lang w:val="en-US"/>
        </w:rPr>
        <w:t>-- THE END --</w:t>
      </w:r>
    </w:p>
    <w:sectPr w:rsidR="005C7035" w:rsidRPr="005C7035" w:rsidSect="00BE773D">
      <w:headerReference w:type="default" r:id="rId13"/>
      <w:footerReference w:type="default" r:id="rId14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4" w:author="Nguyen Quang Anh" w:date="2020-06-11T11:17:00Z" w:initials="NTD(">
    <w:p w14:paraId="7001F9B1" w14:textId="230656B1" w:rsidR="003128DD" w:rsidRDefault="003128DD">
      <w:pPr>
        <w:pStyle w:val="CommentText"/>
      </w:pPr>
      <w:r>
        <w:rPr>
          <w:rStyle w:val="CommentReference"/>
        </w:rPr>
        <w:annotationRef/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Lab </w:t>
      </w:r>
      <w:proofErr w:type="spellStart"/>
      <w:r>
        <w:t>môn</w:t>
      </w:r>
      <w:proofErr w:type="spellEnd"/>
      <w:r>
        <w:t xml:space="preserve"> JPL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file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</w:comment>
  <w:comment w:id="59" w:author="Nguyen Quang Anh" w:date="2020-06-11T11:01:00Z" w:initials="NTD(">
    <w:p w14:paraId="2006E262" w14:textId="18C66341" w:rsidR="00EF516D" w:rsidRDefault="00EF516D">
      <w:pPr>
        <w:pStyle w:val="CommentText"/>
      </w:pPr>
      <w:r>
        <w:rPr>
          <w:rStyle w:val="CommentReference"/>
        </w:rPr>
        <w:annotationRef/>
      </w:r>
      <w:proofErr w:type="spellStart"/>
      <w:r w:rsidR="00640FC2">
        <w:t>Các</w:t>
      </w:r>
      <w:proofErr w:type="spellEnd"/>
      <w:r w:rsidR="00640FC2">
        <w:t xml:space="preserve"> </w:t>
      </w:r>
      <w:proofErr w:type="spellStart"/>
      <w:r w:rsidR="00640FC2">
        <w:t>tiêu</w:t>
      </w:r>
      <w:proofErr w:type="spellEnd"/>
      <w:r w:rsidR="00640FC2">
        <w:t xml:space="preserve"> </w:t>
      </w:r>
      <w:proofErr w:type="spellStart"/>
      <w:r w:rsidR="00640FC2">
        <w:t>đề</w:t>
      </w:r>
      <w:proofErr w:type="spellEnd"/>
      <w:r w:rsidR="00640FC2"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styles Heading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(Heading 2 </w:t>
      </w:r>
      <w:proofErr w:type="spellStart"/>
      <w:r>
        <w:t>hoặc</w:t>
      </w:r>
      <w:proofErr w:type="spellEnd"/>
      <w:r>
        <w:t xml:space="preserve"> FA_Lev3)</w:t>
      </w:r>
    </w:p>
  </w:comment>
  <w:comment w:id="147" w:author="Nguyen Quang Anh" w:date="2020-06-11T11:13:00Z" w:initials="NTD(">
    <w:p w14:paraId="5F43951C" w14:textId="127ED6E8" w:rsidR="00640FC2" w:rsidRDefault="00640FC2">
      <w:pPr>
        <w:pStyle w:val="CommentText"/>
      </w:pPr>
      <w:r>
        <w:rPr>
          <w:rStyle w:val="CommentReference"/>
        </w:rPr>
        <w:annotationRef/>
      </w:r>
      <w:proofErr w:type="spellStart"/>
      <w:r>
        <w:t>Nên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version </w:t>
      </w:r>
      <w:proofErr w:type="spellStart"/>
      <w:r>
        <w:t>của</w:t>
      </w:r>
      <w:proofErr w:type="spellEnd"/>
      <w:r>
        <w:t xml:space="preserve"> Hibernate</w:t>
      </w:r>
    </w:p>
  </w:comment>
  <w:comment w:id="151" w:author="Nguyen Quang Anh" w:date="2020-06-11T11:07:00Z" w:initials="NTD(">
    <w:p w14:paraId="746D7F8A" w14:textId="56BFFF60" w:rsidR="00EF516D" w:rsidRDefault="00EF516D">
      <w:pPr>
        <w:pStyle w:val="CommentText"/>
      </w:pPr>
      <w:r>
        <w:rPr>
          <w:rStyle w:val="CommentReference"/>
        </w:rPr>
        <w:annotationRef/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Project </w:t>
      </w:r>
      <w:proofErr w:type="spellStart"/>
      <w:r>
        <w:t>hơi</w:t>
      </w:r>
      <w:proofErr w:type="spellEnd"/>
      <w:r>
        <w:t xml:space="preserve"> confuse,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</w:t>
      </w:r>
      <w:r w:rsidR="00A07AB7">
        <w:t>in package</w:t>
      </w:r>
      <w:r>
        <w:t xml:space="preserve"> DAO</w:t>
      </w:r>
      <w:r w:rsidR="00FD6522">
        <w:t xml:space="preserve">. </w:t>
      </w:r>
      <w:proofErr w:type="spellStart"/>
      <w:r w:rsidR="00FD6522">
        <w:t>Nên</w:t>
      </w:r>
      <w:proofErr w:type="spellEnd"/>
      <w:r w:rsidR="00FD6522">
        <w:t xml:space="preserve"> </w:t>
      </w:r>
      <w:proofErr w:type="spellStart"/>
      <w:r w:rsidR="00FD6522">
        <w:t>để</w:t>
      </w:r>
      <w:proofErr w:type="spellEnd"/>
      <w:r w:rsidR="00FD6522">
        <w:t xml:space="preserve"> </w:t>
      </w:r>
      <w:proofErr w:type="spellStart"/>
      <w:r w:rsidR="00FD6522">
        <w:t>như</w:t>
      </w:r>
      <w:proofErr w:type="spellEnd"/>
      <w:r w:rsidR="00FD6522">
        <w:t xml:space="preserve"> </w:t>
      </w:r>
      <w:proofErr w:type="spellStart"/>
      <w:r w:rsidR="00FD6522">
        <w:t>sau</w:t>
      </w:r>
      <w:proofErr w:type="spellEnd"/>
      <w:r w:rsidR="00FD6522">
        <w:t>:</w:t>
      </w:r>
    </w:p>
    <w:p w14:paraId="1EB4EF74" w14:textId="4499D002" w:rsidR="00FD6522" w:rsidRDefault="00FD6522">
      <w:pPr>
        <w:pStyle w:val="CommentText"/>
      </w:pPr>
    </w:p>
    <w:p w14:paraId="5BCDAFAC" w14:textId="735D245E" w:rsidR="00FD6522" w:rsidRDefault="00FD6522">
      <w:pPr>
        <w:pStyle w:val="CommentText"/>
      </w:pPr>
      <w:r>
        <w:rPr>
          <w:noProof/>
          <w:lang w:eastAsia="ja-JP"/>
        </w:rPr>
        <w:drawing>
          <wp:inline distT="0" distB="0" distL="0" distR="0" wp14:anchorId="57492388" wp14:editId="3B243103">
            <wp:extent cx="1892467" cy="234227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907480" cy="236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10" w:author="Nguyen Quang Anh" w:date="2020-06-11T11:16:00Z" w:initials="NTD(">
    <w:p w14:paraId="77757DDF" w14:textId="29F71A27" w:rsidR="00F80985" w:rsidRDefault="00F80985">
      <w:pPr>
        <w:pStyle w:val="CommentText"/>
      </w:pPr>
      <w:r>
        <w:rPr>
          <w:rStyle w:val="CommentReference"/>
        </w:rPr>
        <w:annotationRef/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methof</w:t>
      </w:r>
      <w:proofErr w:type="spellEnd"/>
      <w:r>
        <w:t xml:space="preserve"> CRUD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session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DI </w:t>
      </w:r>
      <w:proofErr w:type="spellStart"/>
      <w:r>
        <w:t>của</w:t>
      </w:r>
      <w:proofErr w:type="spellEnd"/>
      <w:r>
        <w:t xml:space="preserve"> Spring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confuse)</w:t>
      </w:r>
    </w:p>
  </w:comment>
  <w:comment w:id="492" w:author="Nguyen Quang Anh" w:date="2020-06-11T11:05:00Z" w:initials="NTD(">
    <w:p w14:paraId="273A2D18" w14:textId="0CAF6A50" w:rsidR="00EF516D" w:rsidRDefault="00EF516D">
      <w:pPr>
        <w:pStyle w:val="CommentText"/>
      </w:pPr>
      <w:r>
        <w:rPr>
          <w:rStyle w:val="CommentReference"/>
        </w:rPr>
        <w:annotationRef/>
      </w:r>
      <w:proofErr w:type="spellStart"/>
      <w:r>
        <w:t>Nên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Unit Test </w:t>
      </w:r>
      <w:proofErr w:type="spellStart"/>
      <w:r>
        <w:t>để</w:t>
      </w:r>
      <w:proofErr w:type="spellEnd"/>
      <w:r>
        <w:t xml:space="preserve"> test method,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main()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01F9B1" w15:done="0"/>
  <w15:commentEx w15:paraId="2006E262" w15:done="0"/>
  <w15:commentEx w15:paraId="5F43951C" w15:done="0"/>
  <w15:commentEx w15:paraId="5BCDAFAC" w15:done="0"/>
  <w15:commentEx w15:paraId="77757DDF" w15:done="0"/>
  <w15:commentEx w15:paraId="273A2D1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9D239" w14:textId="77777777" w:rsidR="00A80B70" w:rsidRDefault="00A80B70" w:rsidP="00697B23">
      <w:pPr>
        <w:pStyle w:val="PB1"/>
      </w:pPr>
      <w:r>
        <w:separator/>
      </w:r>
    </w:p>
    <w:p w14:paraId="61928CC0" w14:textId="77777777" w:rsidR="00A80B70" w:rsidRDefault="00A80B70"/>
  </w:endnote>
  <w:endnote w:type="continuationSeparator" w:id="0">
    <w:p w14:paraId="6D44681B" w14:textId="77777777" w:rsidR="00A80B70" w:rsidRDefault="00A80B70" w:rsidP="00697B23">
      <w:pPr>
        <w:pStyle w:val="PB1"/>
      </w:pPr>
      <w:r>
        <w:continuationSeparator/>
      </w:r>
    </w:p>
    <w:p w14:paraId="745AB8E2" w14:textId="77777777" w:rsidR="00A80B70" w:rsidRDefault="00A80B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3694C" w14:textId="6CB3680D" w:rsidR="00B7032B" w:rsidRPr="00171177" w:rsidRDefault="00B7032B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F77B8B">
      <w:rPr>
        <w:rStyle w:val="PageNumber"/>
        <w:rFonts w:ascii="Arial" w:hAnsi="Arial" w:cs="Arial"/>
        <w:noProof/>
        <w:sz w:val="18"/>
        <w:szCs w:val="18"/>
      </w:rPr>
      <w:t>11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F77B8B">
      <w:rPr>
        <w:rStyle w:val="PageNumber"/>
        <w:rFonts w:ascii="Arial" w:hAnsi="Arial" w:cs="Arial"/>
        <w:noProof/>
        <w:sz w:val="18"/>
        <w:szCs w:val="18"/>
      </w:rPr>
      <w:t>14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  <w:p w14:paraId="0DBE75D3" w14:textId="77777777" w:rsidR="00B7032B" w:rsidRDefault="00B7032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E85022" w14:textId="77777777" w:rsidR="00A80B70" w:rsidRDefault="00A80B70" w:rsidP="00697B23">
      <w:pPr>
        <w:pStyle w:val="PB1"/>
      </w:pPr>
      <w:r>
        <w:separator/>
      </w:r>
    </w:p>
    <w:p w14:paraId="7656DA2D" w14:textId="77777777" w:rsidR="00A80B70" w:rsidRDefault="00A80B70"/>
  </w:footnote>
  <w:footnote w:type="continuationSeparator" w:id="0">
    <w:p w14:paraId="0D7190BC" w14:textId="77777777" w:rsidR="00A80B70" w:rsidRDefault="00A80B70" w:rsidP="00697B23">
      <w:pPr>
        <w:pStyle w:val="PB1"/>
      </w:pPr>
      <w:r>
        <w:continuationSeparator/>
      </w:r>
    </w:p>
    <w:p w14:paraId="58CA425B" w14:textId="77777777" w:rsidR="00A80B70" w:rsidRDefault="00A80B7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E5D587" w14:textId="7B8A1C87" w:rsidR="00B7032B" w:rsidRPr="00706FB5" w:rsidRDefault="00B7032B" w:rsidP="00706FB5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lang w:val="en-US"/>
      </w:rPr>
    </w:pPr>
    <w:proofErr w:type="spellStart"/>
    <w:r>
      <w:rPr>
        <w:lang w:val="en-US"/>
      </w:rPr>
      <w:t>Hibernate_Training</w:t>
    </w:r>
    <w:proofErr w:type="spellEnd"/>
    <w:r>
      <w:rPr>
        <w:lang w:val="en-US"/>
      </w:rPr>
      <w:t xml:space="preserve"> </w:t>
    </w:r>
    <w:r w:rsidR="00E61BA8">
      <w:rPr>
        <w:lang w:val="en-US"/>
      </w:rPr>
      <w:t>Labs</w:t>
    </w:r>
    <w:r w:rsidRPr="00771EAB">
      <w:rPr>
        <w:lang w:val="en-US"/>
      </w:rPr>
      <w:tab/>
    </w:r>
    <w:r w:rsidRPr="00BF4722">
      <w:t xml:space="preserve"> </w:t>
    </w:r>
    <w:r w:rsidRPr="00771EAB">
      <w:t xml:space="preserve">         </w:t>
    </w:r>
    <w:r>
      <w:t>HIBERNATE</w:t>
    </w:r>
    <w:r w:rsidRPr="00771EAB">
      <w:t xml:space="preserve">          </w:t>
    </w:r>
    <w:r>
      <w:tab/>
      <w:t>Issue/Revision: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72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475BA5"/>
    <w:multiLevelType w:val="multilevel"/>
    <w:tmpl w:val="A0B027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D175F10"/>
    <w:multiLevelType w:val="hybridMultilevel"/>
    <w:tmpl w:val="5FA0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C5E48"/>
    <w:multiLevelType w:val="multilevel"/>
    <w:tmpl w:val="55E6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C957D1"/>
    <w:multiLevelType w:val="hybridMultilevel"/>
    <w:tmpl w:val="71A4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944998"/>
    <w:multiLevelType w:val="hybridMultilevel"/>
    <w:tmpl w:val="0E6EF554"/>
    <w:lvl w:ilvl="0" w:tplc="25B4B9C4">
      <w:start w:val="1"/>
      <w:numFmt w:val="decimal"/>
      <w:pStyle w:val="FACode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105E12"/>
    <w:multiLevelType w:val="hybridMultilevel"/>
    <w:tmpl w:val="2402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901CD3"/>
    <w:multiLevelType w:val="hybridMultilevel"/>
    <w:tmpl w:val="2882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208DC"/>
    <w:multiLevelType w:val="hybridMultilevel"/>
    <w:tmpl w:val="0998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E048B5"/>
    <w:multiLevelType w:val="hybridMultilevel"/>
    <w:tmpl w:val="206C2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B6723F"/>
    <w:multiLevelType w:val="hybridMultilevel"/>
    <w:tmpl w:val="584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8B05642"/>
    <w:multiLevelType w:val="multilevel"/>
    <w:tmpl w:val="A0B027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1DAF7788"/>
    <w:multiLevelType w:val="hybridMultilevel"/>
    <w:tmpl w:val="D09223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0764BF"/>
    <w:multiLevelType w:val="hybridMultilevel"/>
    <w:tmpl w:val="63FA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F469BB"/>
    <w:multiLevelType w:val="hybridMultilevel"/>
    <w:tmpl w:val="F828AE72"/>
    <w:lvl w:ilvl="0" w:tplc="289AF8A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57B10BA"/>
    <w:multiLevelType w:val="hybridMultilevel"/>
    <w:tmpl w:val="AEBE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53544E"/>
    <w:multiLevelType w:val="hybridMultilevel"/>
    <w:tmpl w:val="411895FA"/>
    <w:lvl w:ilvl="0" w:tplc="289AF8A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2D7263"/>
    <w:multiLevelType w:val="hybridMultilevel"/>
    <w:tmpl w:val="EE248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83246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D728F5"/>
    <w:multiLevelType w:val="hybridMultilevel"/>
    <w:tmpl w:val="C3DE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FA3162"/>
    <w:multiLevelType w:val="multilevel"/>
    <w:tmpl w:val="7EC8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58F7D14"/>
    <w:multiLevelType w:val="hybridMultilevel"/>
    <w:tmpl w:val="8C0E717E"/>
    <w:lvl w:ilvl="0" w:tplc="289AF8A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4531F4"/>
    <w:multiLevelType w:val="hybridMultilevel"/>
    <w:tmpl w:val="F816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346F02"/>
    <w:multiLevelType w:val="hybridMultilevel"/>
    <w:tmpl w:val="B666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D46D18"/>
    <w:multiLevelType w:val="hybridMultilevel"/>
    <w:tmpl w:val="090E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F372FB"/>
    <w:multiLevelType w:val="multilevel"/>
    <w:tmpl w:val="A0B027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4F3A1D4C"/>
    <w:multiLevelType w:val="multilevel"/>
    <w:tmpl w:val="332E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593EEA"/>
    <w:multiLevelType w:val="hybridMultilevel"/>
    <w:tmpl w:val="9FA4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4614B6"/>
    <w:multiLevelType w:val="hybridMultilevel"/>
    <w:tmpl w:val="05FE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5F470E"/>
    <w:multiLevelType w:val="hybridMultilevel"/>
    <w:tmpl w:val="3D04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7A24B0"/>
    <w:multiLevelType w:val="hybridMultilevel"/>
    <w:tmpl w:val="DAE4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810EBA"/>
    <w:multiLevelType w:val="hybridMultilevel"/>
    <w:tmpl w:val="4CEC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A014A86"/>
    <w:multiLevelType w:val="hybridMultilevel"/>
    <w:tmpl w:val="8B46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8C5617"/>
    <w:multiLevelType w:val="multilevel"/>
    <w:tmpl w:val="A0B027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E821A29"/>
    <w:multiLevelType w:val="multilevel"/>
    <w:tmpl w:val="A0B027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EB113D5"/>
    <w:multiLevelType w:val="hybridMultilevel"/>
    <w:tmpl w:val="DFAE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313FBA"/>
    <w:multiLevelType w:val="hybridMultilevel"/>
    <w:tmpl w:val="7042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33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6"/>
  </w:num>
  <w:num w:numId="11">
    <w:abstractNumId w:val="32"/>
  </w:num>
  <w:num w:numId="12">
    <w:abstractNumId w:val="18"/>
  </w:num>
  <w:num w:numId="13">
    <w:abstractNumId w:val="16"/>
  </w:num>
  <w:num w:numId="14">
    <w:abstractNumId w:val="22"/>
  </w:num>
  <w:num w:numId="15">
    <w:abstractNumId w:val="19"/>
  </w:num>
  <w:num w:numId="16">
    <w:abstractNumId w:val="7"/>
  </w:num>
  <w:num w:numId="17">
    <w:abstractNumId w:val="29"/>
  </w:num>
  <w:num w:numId="18">
    <w:abstractNumId w:val="31"/>
  </w:num>
  <w:num w:numId="19">
    <w:abstractNumId w:val="17"/>
  </w:num>
  <w:num w:numId="20">
    <w:abstractNumId w:val="37"/>
  </w:num>
  <w:num w:numId="21">
    <w:abstractNumId w:val="4"/>
  </w:num>
  <w:num w:numId="22">
    <w:abstractNumId w:val="24"/>
  </w:num>
  <w:num w:numId="23">
    <w:abstractNumId w:val="23"/>
  </w:num>
  <w:num w:numId="24">
    <w:abstractNumId w:val="30"/>
  </w:num>
  <w:num w:numId="25">
    <w:abstractNumId w:val="38"/>
  </w:num>
  <w:num w:numId="26">
    <w:abstractNumId w:val="15"/>
  </w:num>
  <w:num w:numId="27">
    <w:abstractNumId w:val="28"/>
  </w:num>
  <w:num w:numId="28">
    <w:abstractNumId w:val="0"/>
  </w:num>
  <w:num w:numId="29">
    <w:abstractNumId w:val="0"/>
  </w:num>
  <w:num w:numId="30">
    <w:abstractNumId w:val="0"/>
  </w:num>
  <w:num w:numId="31">
    <w:abstractNumId w:val="14"/>
  </w:num>
  <w:num w:numId="32">
    <w:abstractNumId w:val="34"/>
  </w:num>
  <w:num w:numId="33">
    <w:abstractNumId w:val="3"/>
  </w:num>
  <w:num w:numId="34">
    <w:abstractNumId w:val="21"/>
  </w:num>
  <w:num w:numId="35">
    <w:abstractNumId w:val="26"/>
  </w:num>
  <w:num w:numId="36">
    <w:abstractNumId w:val="36"/>
  </w:num>
  <w:num w:numId="37">
    <w:abstractNumId w:val="13"/>
  </w:num>
  <w:num w:numId="38">
    <w:abstractNumId w:val="1"/>
  </w:num>
  <w:num w:numId="39">
    <w:abstractNumId w:val="35"/>
  </w:num>
  <w:num w:numId="40">
    <w:abstractNumId w:val="27"/>
  </w:num>
  <w:num w:numId="41">
    <w:abstractNumId w:val="2"/>
  </w:num>
  <w:num w:numId="42">
    <w:abstractNumId w:val="25"/>
  </w:num>
  <w:num w:numId="43">
    <w:abstractNumId w:val="9"/>
  </w:num>
  <w:num w:numId="44">
    <w:abstractNumId w:val="20"/>
  </w:num>
  <w:num w:numId="45">
    <w:abstractNumId w:val="10"/>
  </w:num>
  <w:num w:numId="46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guyen Quang Anh">
    <w15:presenceInfo w15:providerId="AD" w15:userId="S-1-5-21-1078879581-106171156-1039276024-78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attachedTemplate r:id="rId1"/>
  <w:revisionView w:markup="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998"/>
    <w:rsid w:val="00002332"/>
    <w:rsid w:val="00005B29"/>
    <w:rsid w:val="00010629"/>
    <w:rsid w:val="000158FE"/>
    <w:rsid w:val="00017710"/>
    <w:rsid w:val="00023AC7"/>
    <w:rsid w:val="00031534"/>
    <w:rsid w:val="000316A7"/>
    <w:rsid w:val="00036C2A"/>
    <w:rsid w:val="0004277B"/>
    <w:rsid w:val="000472F6"/>
    <w:rsid w:val="0005011A"/>
    <w:rsid w:val="00051826"/>
    <w:rsid w:val="00053788"/>
    <w:rsid w:val="0006163E"/>
    <w:rsid w:val="00062CEE"/>
    <w:rsid w:val="00062E79"/>
    <w:rsid w:val="00064BB1"/>
    <w:rsid w:val="00064DDA"/>
    <w:rsid w:val="00067F8A"/>
    <w:rsid w:val="000712A7"/>
    <w:rsid w:val="0007682E"/>
    <w:rsid w:val="00080296"/>
    <w:rsid w:val="000836C3"/>
    <w:rsid w:val="00083D5C"/>
    <w:rsid w:val="000906B1"/>
    <w:rsid w:val="0009208E"/>
    <w:rsid w:val="00092BB0"/>
    <w:rsid w:val="0009765D"/>
    <w:rsid w:val="00097799"/>
    <w:rsid w:val="000A257E"/>
    <w:rsid w:val="000A27A5"/>
    <w:rsid w:val="000A28D7"/>
    <w:rsid w:val="000A6A32"/>
    <w:rsid w:val="000B2134"/>
    <w:rsid w:val="000B38FC"/>
    <w:rsid w:val="000B45F0"/>
    <w:rsid w:val="000B548D"/>
    <w:rsid w:val="000B706D"/>
    <w:rsid w:val="000C1FE0"/>
    <w:rsid w:val="000C4266"/>
    <w:rsid w:val="000C4A66"/>
    <w:rsid w:val="000C558D"/>
    <w:rsid w:val="000C6F18"/>
    <w:rsid w:val="000D1C09"/>
    <w:rsid w:val="000D26B8"/>
    <w:rsid w:val="000D4B78"/>
    <w:rsid w:val="000E1C62"/>
    <w:rsid w:val="000E3433"/>
    <w:rsid w:val="000E4BFE"/>
    <w:rsid w:val="000F0720"/>
    <w:rsid w:val="000F08B6"/>
    <w:rsid w:val="000F0BBE"/>
    <w:rsid w:val="000F601F"/>
    <w:rsid w:val="000F78FE"/>
    <w:rsid w:val="00102A6B"/>
    <w:rsid w:val="00106B39"/>
    <w:rsid w:val="0011042B"/>
    <w:rsid w:val="001178E3"/>
    <w:rsid w:val="001207DB"/>
    <w:rsid w:val="00124D9D"/>
    <w:rsid w:val="001262AD"/>
    <w:rsid w:val="00127B81"/>
    <w:rsid w:val="0013157E"/>
    <w:rsid w:val="00131BC3"/>
    <w:rsid w:val="00132D02"/>
    <w:rsid w:val="001345D2"/>
    <w:rsid w:val="00134898"/>
    <w:rsid w:val="00140398"/>
    <w:rsid w:val="00141777"/>
    <w:rsid w:val="00143595"/>
    <w:rsid w:val="00143ABC"/>
    <w:rsid w:val="00147DFC"/>
    <w:rsid w:val="00151387"/>
    <w:rsid w:val="00151B68"/>
    <w:rsid w:val="001600FB"/>
    <w:rsid w:val="00165A20"/>
    <w:rsid w:val="0016686B"/>
    <w:rsid w:val="00167DA8"/>
    <w:rsid w:val="00171177"/>
    <w:rsid w:val="00172B88"/>
    <w:rsid w:val="00174C98"/>
    <w:rsid w:val="0017665F"/>
    <w:rsid w:val="001774C9"/>
    <w:rsid w:val="00184FC5"/>
    <w:rsid w:val="0019006B"/>
    <w:rsid w:val="00194621"/>
    <w:rsid w:val="0019761A"/>
    <w:rsid w:val="001A1629"/>
    <w:rsid w:val="001A1720"/>
    <w:rsid w:val="001A412D"/>
    <w:rsid w:val="001A41A7"/>
    <w:rsid w:val="001B113F"/>
    <w:rsid w:val="001B23ED"/>
    <w:rsid w:val="001B43E3"/>
    <w:rsid w:val="001B73A7"/>
    <w:rsid w:val="001C00CB"/>
    <w:rsid w:val="001C10CF"/>
    <w:rsid w:val="001C30CB"/>
    <w:rsid w:val="001C3DE0"/>
    <w:rsid w:val="001C5009"/>
    <w:rsid w:val="001C7E1C"/>
    <w:rsid w:val="001D3F9A"/>
    <w:rsid w:val="001D41A8"/>
    <w:rsid w:val="001D43FF"/>
    <w:rsid w:val="001D67CF"/>
    <w:rsid w:val="001D7187"/>
    <w:rsid w:val="001E05CE"/>
    <w:rsid w:val="001E0B46"/>
    <w:rsid w:val="001E217D"/>
    <w:rsid w:val="001E4EED"/>
    <w:rsid w:val="001F1427"/>
    <w:rsid w:val="001F1DA3"/>
    <w:rsid w:val="001F3EED"/>
    <w:rsid w:val="001F455A"/>
    <w:rsid w:val="001F53BE"/>
    <w:rsid w:val="001F5A02"/>
    <w:rsid w:val="001F79D3"/>
    <w:rsid w:val="001F7CC1"/>
    <w:rsid w:val="002006D3"/>
    <w:rsid w:val="00200A3C"/>
    <w:rsid w:val="002018AF"/>
    <w:rsid w:val="00201C24"/>
    <w:rsid w:val="00207E78"/>
    <w:rsid w:val="002103AA"/>
    <w:rsid w:val="002104D2"/>
    <w:rsid w:val="002120F6"/>
    <w:rsid w:val="00215215"/>
    <w:rsid w:val="002157E0"/>
    <w:rsid w:val="00223816"/>
    <w:rsid w:val="00223FD7"/>
    <w:rsid w:val="002279BD"/>
    <w:rsid w:val="00232873"/>
    <w:rsid w:val="0023326C"/>
    <w:rsid w:val="002353A4"/>
    <w:rsid w:val="00242175"/>
    <w:rsid w:val="00247759"/>
    <w:rsid w:val="002512E3"/>
    <w:rsid w:val="002514AC"/>
    <w:rsid w:val="00251E83"/>
    <w:rsid w:val="00253C38"/>
    <w:rsid w:val="00254D15"/>
    <w:rsid w:val="00255B7B"/>
    <w:rsid w:val="002612DE"/>
    <w:rsid w:val="00275230"/>
    <w:rsid w:val="002764EE"/>
    <w:rsid w:val="00280532"/>
    <w:rsid w:val="00280648"/>
    <w:rsid w:val="00282ED5"/>
    <w:rsid w:val="00284500"/>
    <w:rsid w:val="002863CD"/>
    <w:rsid w:val="002929D3"/>
    <w:rsid w:val="00292E0F"/>
    <w:rsid w:val="00295D49"/>
    <w:rsid w:val="002A0595"/>
    <w:rsid w:val="002A1B75"/>
    <w:rsid w:val="002A2795"/>
    <w:rsid w:val="002A43D5"/>
    <w:rsid w:val="002A5011"/>
    <w:rsid w:val="002A6BFA"/>
    <w:rsid w:val="002A7BA9"/>
    <w:rsid w:val="002B359C"/>
    <w:rsid w:val="002B5B04"/>
    <w:rsid w:val="002B5E65"/>
    <w:rsid w:val="002B6010"/>
    <w:rsid w:val="002C0E1F"/>
    <w:rsid w:val="002C3CA6"/>
    <w:rsid w:val="002C5099"/>
    <w:rsid w:val="002C6323"/>
    <w:rsid w:val="002C697D"/>
    <w:rsid w:val="002C7D8F"/>
    <w:rsid w:val="002D2553"/>
    <w:rsid w:val="002D2607"/>
    <w:rsid w:val="002D2D8F"/>
    <w:rsid w:val="002D70EC"/>
    <w:rsid w:val="002E39E4"/>
    <w:rsid w:val="002F1A6E"/>
    <w:rsid w:val="002F3B39"/>
    <w:rsid w:val="002F5141"/>
    <w:rsid w:val="002F649E"/>
    <w:rsid w:val="002F69B0"/>
    <w:rsid w:val="00300432"/>
    <w:rsid w:val="00301527"/>
    <w:rsid w:val="00301DDE"/>
    <w:rsid w:val="003032F8"/>
    <w:rsid w:val="00305755"/>
    <w:rsid w:val="00305D64"/>
    <w:rsid w:val="0030664A"/>
    <w:rsid w:val="003101FE"/>
    <w:rsid w:val="003128DD"/>
    <w:rsid w:val="00313016"/>
    <w:rsid w:val="00314E3D"/>
    <w:rsid w:val="003171FE"/>
    <w:rsid w:val="003176DD"/>
    <w:rsid w:val="00317950"/>
    <w:rsid w:val="003204A7"/>
    <w:rsid w:val="00320820"/>
    <w:rsid w:val="0032186C"/>
    <w:rsid w:val="00321B78"/>
    <w:rsid w:val="00323B78"/>
    <w:rsid w:val="00326F85"/>
    <w:rsid w:val="00327F6C"/>
    <w:rsid w:val="0033253A"/>
    <w:rsid w:val="003365BC"/>
    <w:rsid w:val="00337C73"/>
    <w:rsid w:val="00340BE6"/>
    <w:rsid w:val="0034245E"/>
    <w:rsid w:val="00344C0F"/>
    <w:rsid w:val="00345F19"/>
    <w:rsid w:val="0034752C"/>
    <w:rsid w:val="003508B8"/>
    <w:rsid w:val="00350F96"/>
    <w:rsid w:val="0035127C"/>
    <w:rsid w:val="00351AB6"/>
    <w:rsid w:val="00351B99"/>
    <w:rsid w:val="00356D25"/>
    <w:rsid w:val="00357B94"/>
    <w:rsid w:val="00360613"/>
    <w:rsid w:val="003613A0"/>
    <w:rsid w:val="00361EF1"/>
    <w:rsid w:val="00364177"/>
    <w:rsid w:val="00364D0A"/>
    <w:rsid w:val="00365484"/>
    <w:rsid w:val="00365F51"/>
    <w:rsid w:val="0036762D"/>
    <w:rsid w:val="003677A0"/>
    <w:rsid w:val="00372779"/>
    <w:rsid w:val="003754A0"/>
    <w:rsid w:val="0037613F"/>
    <w:rsid w:val="00381989"/>
    <w:rsid w:val="00382F10"/>
    <w:rsid w:val="003848D6"/>
    <w:rsid w:val="00385993"/>
    <w:rsid w:val="00387698"/>
    <w:rsid w:val="0039032E"/>
    <w:rsid w:val="00393AC0"/>
    <w:rsid w:val="003945AD"/>
    <w:rsid w:val="00395303"/>
    <w:rsid w:val="00397C0D"/>
    <w:rsid w:val="003A3CC4"/>
    <w:rsid w:val="003A59F5"/>
    <w:rsid w:val="003A734D"/>
    <w:rsid w:val="003A7716"/>
    <w:rsid w:val="003B3003"/>
    <w:rsid w:val="003B6892"/>
    <w:rsid w:val="003C16F6"/>
    <w:rsid w:val="003C2A43"/>
    <w:rsid w:val="003D0270"/>
    <w:rsid w:val="003D3BA5"/>
    <w:rsid w:val="003D552E"/>
    <w:rsid w:val="003D6570"/>
    <w:rsid w:val="003D6E98"/>
    <w:rsid w:val="003D7B4A"/>
    <w:rsid w:val="003E2603"/>
    <w:rsid w:val="003E4BA3"/>
    <w:rsid w:val="003E6987"/>
    <w:rsid w:val="003E7A5A"/>
    <w:rsid w:val="003F0491"/>
    <w:rsid w:val="003F15DC"/>
    <w:rsid w:val="003F19DF"/>
    <w:rsid w:val="003F3362"/>
    <w:rsid w:val="003F694D"/>
    <w:rsid w:val="00402EC0"/>
    <w:rsid w:val="00404354"/>
    <w:rsid w:val="0040464E"/>
    <w:rsid w:val="004053C9"/>
    <w:rsid w:val="004059E4"/>
    <w:rsid w:val="00416D71"/>
    <w:rsid w:val="00417224"/>
    <w:rsid w:val="00424248"/>
    <w:rsid w:val="00424E14"/>
    <w:rsid w:val="00426D3B"/>
    <w:rsid w:val="00430667"/>
    <w:rsid w:val="00431573"/>
    <w:rsid w:val="0043445E"/>
    <w:rsid w:val="004361F0"/>
    <w:rsid w:val="00436E88"/>
    <w:rsid w:val="0044087B"/>
    <w:rsid w:val="00444BC0"/>
    <w:rsid w:val="0045058E"/>
    <w:rsid w:val="004559F0"/>
    <w:rsid w:val="00461338"/>
    <w:rsid w:val="004624B6"/>
    <w:rsid w:val="004641E4"/>
    <w:rsid w:val="00467E7D"/>
    <w:rsid w:val="0047355F"/>
    <w:rsid w:val="004747FB"/>
    <w:rsid w:val="004756FF"/>
    <w:rsid w:val="00480F46"/>
    <w:rsid w:val="004836E4"/>
    <w:rsid w:val="0049533C"/>
    <w:rsid w:val="004A1C4A"/>
    <w:rsid w:val="004A4B9A"/>
    <w:rsid w:val="004A5C21"/>
    <w:rsid w:val="004B14CB"/>
    <w:rsid w:val="004B4764"/>
    <w:rsid w:val="004B601A"/>
    <w:rsid w:val="004B6B7B"/>
    <w:rsid w:val="004B6BA6"/>
    <w:rsid w:val="004B73B7"/>
    <w:rsid w:val="004B7F78"/>
    <w:rsid w:val="004C0CAD"/>
    <w:rsid w:val="004C3478"/>
    <w:rsid w:val="004C5455"/>
    <w:rsid w:val="004C6633"/>
    <w:rsid w:val="004C6EDF"/>
    <w:rsid w:val="004D0C9E"/>
    <w:rsid w:val="004D2782"/>
    <w:rsid w:val="004D7C13"/>
    <w:rsid w:val="004E34F8"/>
    <w:rsid w:val="004E4532"/>
    <w:rsid w:val="004E4D85"/>
    <w:rsid w:val="004E519F"/>
    <w:rsid w:val="004E65A4"/>
    <w:rsid w:val="004E69CE"/>
    <w:rsid w:val="004F7BFC"/>
    <w:rsid w:val="0050359B"/>
    <w:rsid w:val="0050535A"/>
    <w:rsid w:val="00505CEB"/>
    <w:rsid w:val="005102AE"/>
    <w:rsid w:val="005109D2"/>
    <w:rsid w:val="005120D5"/>
    <w:rsid w:val="00520DA3"/>
    <w:rsid w:val="00524674"/>
    <w:rsid w:val="00524F65"/>
    <w:rsid w:val="00526E2A"/>
    <w:rsid w:val="005308FC"/>
    <w:rsid w:val="0053146B"/>
    <w:rsid w:val="00534549"/>
    <w:rsid w:val="00534E32"/>
    <w:rsid w:val="0053500E"/>
    <w:rsid w:val="00535B29"/>
    <w:rsid w:val="00536311"/>
    <w:rsid w:val="00541716"/>
    <w:rsid w:val="00552135"/>
    <w:rsid w:val="00553346"/>
    <w:rsid w:val="00553521"/>
    <w:rsid w:val="005609CF"/>
    <w:rsid w:val="005621C9"/>
    <w:rsid w:val="0056236F"/>
    <w:rsid w:val="005635C4"/>
    <w:rsid w:val="0056360F"/>
    <w:rsid w:val="00567475"/>
    <w:rsid w:val="00570400"/>
    <w:rsid w:val="0057190C"/>
    <w:rsid w:val="005758E9"/>
    <w:rsid w:val="005802A4"/>
    <w:rsid w:val="00581F03"/>
    <w:rsid w:val="0058211F"/>
    <w:rsid w:val="00582855"/>
    <w:rsid w:val="005828AA"/>
    <w:rsid w:val="00583AD2"/>
    <w:rsid w:val="0059359F"/>
    <w:rsid w:val="00593EAF"/>
    <w:rsid w:val="005940DB"/>
    <w:rsid w:val="00594E6E"/>
    <w:rsid w:val="0059753A"/>
    <w:rsid w:val="005B00B1"/>
    <w:rsid w:val="005B2374"/>
    <w:rsid w:val="005B61E0"/>
    <w:rsid w:val="005B7D1D"/>
    <w:rsid w:val="005C20E6"/>
    <w:rsid w:val="005C2D93"/>
    <w:rsid w:val="005C391E"/>
    <w:rsid w:val="005C617C"/>
    <w:rsid w:val="005C7035"/>
    <w:rsid w:val="005C7182"/>
    <w:rsid w:val="005D2266"/>
    <w:rsid w:val="005D48BA"/>
    <w:rsid w:val="005D5E66"/>
    <w:rsid w:val="005E1869"/>
    <w:rsid w:val="005E1B8E"/>
    <w:rsid w:val="005E2248"/>
    <w:rsid w:val="005E3C0F"/>
    <w:rsid w:val="005E43B1"/>
    <w:rsid w:val="005E64CE"/>
    <w:rsid w:val="00602412"/>
    <w:rsid w:val="006033B7"/>
    <w:rsid w:val="00607BAC"/>
    <w:rsid w:val="00610186"/>
    <w:rsid w:val="006125F9"/>
    <w:rsid w:val="00614108"/>
    <w:rsid w:val="00614EEA"/>
    <w:rsid w:val="0061583C"/>
    <w:rsid w:val="00617469"/>
    <w:rsid w:val="0062004D"/>
    <w:rsid w:val="0062702C"/>
    <w:rsid w:val="006304A0"/>
    <w:rsid w:val="00632EDD"/>
    <w:rsid w:val="00633B81"/>
    <w:rsid w:val="00635448"/>
    <w:rsid w:val="00635F01"/>
    <w:rsid w:val="00635F95"/>
    <w:rsid w:val="00637D67"/>
    <w:rsid w:val="00640FC2"/>
    <w:rsid w:val="00641013"/>
    <w:rsid w:val="0064153D"/>
    <w:rsid w:val="006438DA"/>
    <w:rsid w:val="006460C8"/>
    <w:rsid w:val="006477D3"/>
    <w:rsid w:val="00650EF3"/>
    <w:rsid w:val="00652ED0"/>
    <w:rsid w:val="006531EF"/>
    <w:rsid w:val="0065350B"/>
    <w:rsid w:val="00653BF4"/>
    <w:rsid w:val="0065679C"/>
    <w:rsid w:val="006638AA"/>
    <w:rsid w:val="00664378"/>
    <w:rsid w:val="00664C71"/>
    <w:rsid w:val="00665005"/>
    <w:rsid w:val="006652D1"/>
    <w:rsid w:val="00666970"/>
    <w:rsid w:val="0067293D"/>
    <w:rsid w:val="00673DD6"/>
    <w:rsid w:val="00674B66"/>
    <w:rsid w:val="00675C77"/>
    <w:rsid w:val="00680F7D"/>
    <w:rsid w:val="006879EE"/>
    <w:rsid w:val="00687D31"/>
    <w:rsid w:val="00695CF5"/>
    <w:rsid w:val="00697B23"/>
    <w:rsid w:val="00697CDF"/>
    <w:rsid w:val="006A0D34"/>
    <w:rsid w:val="006A1262"/>
    <w:rsid w:val="006A25CE"/>
    <w:rsid w:val="006A28C3"/>
    <w:rsid w:val="006A29D4"/>
    <w:rsid w:val="006A2EE8"/>
    <w:rsid w:val="006A412E"/>
    <w:rsid w:val="006A7488"/>
    <w:rsid w:val="006B22B9"/>
    <w:rsid w:val="006B28B1"/>
    <w:rsid w:val="006B2D9C"/>
    <w:rsid w:val="006B3765"/>
    <w:rsid w:val="006B3FF9"/>
    <w:rsid w:val="006B40F2"/>
    <w:rsid w:val="006B78FC"/>
    <w:rsid w:val="006B7BAF"/>
    <w:rsid w:val="006C01FF"/>
    <w:rsid w:val="006C08AE"/>
    <w:rsid w:val="006D0130"/>
    <w:rsid w:val="006D3D30"/>
    <w:rsid w:val="006D740C"/>
    <w:rsid w:val="006E05F7"/>
    <w:rsid w:val="006E235A"/>
    <w:rsid w:val="006E7806"/>
    <w:rsid w:val="006F077A"/>
    <w:rsid w:val="006F2DB5"/>
    <w:rsid w:val="006F33EB"/>
    <w:rsid w:val="006F4C04"/>
    <w:rsid w:val="006F5AB5"/>
    <w:rsid w:val="00706FB5"/>
    <w:rsid w:val="00710FD1"/>
    <w:rsid w:val="00714949"/>
    <w:rsid w:val="00714A36"/>
    <w:rsid w:val="00716738"/>
    <w:rsid w:val="00721668"/>
    <w:rsid w:val="00723F01"/>
    <w:rsid w:val="007265B9"/>
    <w:rsid w:val="00727AFF"/>
    <w:rsid w:val="00730E39"/>
    <w:rsid w:val="00732617"/>
    <w:rsid w:val="00732E50"/>
    <w:rsid w:val="0073412B"/>
    <w:rsid w:val="007355B1"/>
    <w:rsid w:val="00735DB7"/>
    <w:rsid w:val="0074036A"/>
    <w:rsid w:val="007406D1"/>
    <w:rsid w:val="00743354"/>
    <w:rsid w:val="0075061E"/>
    <w:rsid w:val="00750645"/>
    <w:rsid w:val="00752093"/>
    <w:rsid w:val="00757555"/>
    <w:rsid w:val="00761F5F"/>
    <w:rsid w:val="00763D38"/>
    <w:rsid w:val="00763E86"/>
    <w:rsid w:val="00764060"/>
    <w:rsid w:val="00767E64"/>
    <w:rsid w:val="007701D1"/>
    <w:rsid w:val="007716D9"/>
    <w:rsid w:val="00771EAB"/>
    <w:rsid w:val="007772D3"/>
    <w:rsid w:val="00782CBC"/>
    <w:rsid w:val="00787511"/>
    <w:rsid w:val="00790628"/>
    <w:rsid w:val="00790B74"/>
    <w:rsid w:val="00790B87"/>
    <w:rsid w:val="0079451A"/>
    <w:rsid w:val="007957CA"/>
    <w:rsid w:val="0079633D"/>
    <w:rsid w:val="0079687A"/>
    <w:rsid w:val="00797BB9"/>
    <w:rsid w:val="007A2888"/>
    <w:rsid w:val="007A2FE4"/>
    <w:rsid w:val="007A3475"/>
    <w:rsid w:val="007A4900"/>
    <w:rsid w:val="007A5E44"/>
    <w:rsid w:val="007B1B75"/>
    <w:rsid w:val="007B4224"/>
    <w:rsid w:val="007B5E65"/>
    <w:rsid w:val="007C13D7"/>
    <w:rsid w:val="007C1ACD"/>
    <w:rsid w:val="007C7EF3"/>
    <w:rsid w:val="007D4AB8"/>
    <w:rsid w:val="007D70D4"/>
    <w:rsid w:val="007D737B"/>
    <w:rsid w:val="007E0166"/>
    <w:rsid w:val="007E0DC7"/>
    <w:rsid w:val="007E3337"/>
    <w:rsid w:val="007E56AF"/>
    <w:rsid w:val="007F1137"/>
    <w:rsid w:val="007F57CF"/>
    <w:rsid w:val="00801D8C"/>
    <w:rsid w:val="00802393"/>
    <w:rsid w:val="00802D6E"/>
    <w:rsid w:val="008032E9"/>
    <w:rsid w:val="00805E47"/>
    <w:rsid w:val="00807318"/>
    <w:rsid w:val="0081257C"/>
    <w:rsid w:val="008128CC"/>
    <w:rsid w:val="00812A30"/>
    <w:rsid w:val="0081480B"/>
    <w:rsid w:val="00815B2D"/>
    <w:rsid w:val="0081676B"/>
    <w:rsid w:val="00816FE5"/>
    <w:rsid w:val="0081715F"/>
    <w:rsid w:val="00822422"/>
    <w:rsid w:val="008247D1"/>
    <w:rsid w:val="00826F93"/>
    <w:rsid w:val="00830147"/>
    <w:rsid w:val="00837056"/>
    <w:rsid w:val="00841795"/>
    <w:rsid w:val="00845021"/>
    <w:rsid w:val="0084694D"/>
    <w:rsid w:val="0085458E"/>
    <w:rsid w:val="00856000"/>
    <w:rsid w:val="008577F2"/>
    <w:rsid w:val="00860A98"/>
    <w:rsid w:val="008612ED"/>
    <w:rsid w:val="00862BE6"/>
    <w:rsid w:val="00874F97"/>
    <w:rsid w:val="008771BF"/>
    <w:rsid w:val="00882121"/>
    <w:rsid w:val="008838C8"/>
    <w:rsid w:val="0088655E"/>
    <w:rsid w:val="008872AF"/>
    <w:rsid w:val="00891347"/>
    <w:rsid w:val="0089342D"/>
    <w:rsid w:val="00893E3C"/>
    <w:rsid w:val="008953CD"/>
    <w:rsid w:val="00896BF3"/>
    <w:rsid w:val="00897970"/>
    <w:rsid w:val="008A44CB"/>
    <w:rsid w:val="008A44E8"/>
    <w:rsid w:val="008A4DED"/>
    <w:rsid w:val="008A6098"/>
    <w:rsid w:val="008B5C61"/>
    <w:rsid w:val="008B686B"/>
    <w:rsid w:val="008C016E"/>
    <w:rsid w:val="008C3B0C"/>
    <w:rsid w:val="008C5658"/>
    <w:rsid w:val="008D27E0"/>
    <w:rsid w:val="008D74DE"/>
    <w:rsid w:val="008E4DD6"/>
    <w:rsid w:val="008E751A"/>
    <w:rsid w:val="008F2A42"/>
    <w:rsid w:val="0090188C"/>
    <w:rsid w:val="009025B6"/>
    <w:rsid w:val="00903292"/>
    <w:rsid w:val="00905249"/>
    <w:rsid w:val="00905800"/>
    <w:rsid w:val="00905EE3"/>
    <w:rsid w:val="00911129"/>
    <w:rsid w:val="00917707"/>
    <w:rsid w:val="00920B48"/>
    <w:rsid w:val="00920FAB"/>
    <w:rsid w:val="0092132C"/>
    <w:rsid w:val="00922392"/>
    <w:rsid w:val="00925134"/>
    <w:rsid w:val="0092606B"/>
    <w:rsid w:val="009316A0"/>
    <w:rsid w:val="009336BD"/>
    <w:rsid w:val="00933C7A"/>
    <w:rsid w:val="00933DD6"/>
    <w:rsid w:val="00934F97"/>
    <w:rsid w:val="009355E6"/>
    <w:rsid w:val="009371F2"/>
    <w:rsid w:val="00937E69"/>
    <w:rsid w:val="00940A68"/>
    <w:rsid w:val="00943CFF"/>
    <w:rsid w:val="009447C9"/>
    <w:rsid w:val="00944D7B"/>
    <w:rsid w:val="009460FB"/>
    <w:rsid w:val="009470F2"/>
    <w:rsid w:val="009521F1"/>
    <w:rsid w:val="00955EC0"/>
    <w:rsid w:val="00956734"/>
    <w:rsid w:val="009570A3"/>
    <w:rsid w:val="0096085C"/>
    <w:rsid w:val="00961589"/>
    <w:rsid w:val="00961F1B"/>
    <w:rsid w:val="009623A9"/>
    <w:rsid w:val="00963E52"/>
    <w:rsid w:val="009652F2"/>
    <w:rsid w:val="00965EF4"/>
    <w:rsid w:val="009668B3"/>
    <w:rsid w:val="009668F0"/>
    <w:rsid w:val="00973041"/>
    <w:rsid w:val="009765B1"/>
    <w:rsid w:val="009852AC"/>
    <w:rsid w:val="00985B8C"/>
    <w:rsid w:val="00993070"/>
    <w:rsid w:val="00994A1B"/>
    <w:rsid w:val="00996DD6"/>
    <w:rsid w:val="00997FC4"/>
    <w:rsid w:val="009A0EC6"/>
    <w:rsid w:val="009A21DB"/>
    <w:rsid w:val="009A3F24"/>
    <w:rsid w:val="009B0793"/>
    <w:rsid w:val="009B16A0"/>
    <w:rsid w:val="009B2DA6"/>
    <w:rsid w:val="009C27BA"/>
    <w:rsid w:val="009C5D62"/>
    <w:rsid w:val="009C7DAA"/>
    <w:rsid w:val="009D3064"/>
    <w:rsid w:val="009D328C"/>
    <w:rsid w:val="009D5EA6"/>
    <w:rsid w:val="009E241F"/>
    <w:rsid w:val="009E3581"/>
    <w:rsid w:val="009F0113"/>
    <w:rsid w:val="009F533D"/>
    <w:rsid w:val="00A01B0C"/>
    <w:rsid w:val="00A02454"/>
    <w:rsid w:val="00A07AB7"/>
    <w:rsid w:val="00A07F34"/>
    <w:rsid w:val="00A11F51"/>
    <w:rsid w:val="00A13AC0"/>
    <w:rsid w:val="00A13DC7"/>
    <w:rsid w:val="00A149DA"/>
    <w:rsid w:val="00A17E6C"/>
    <w:rsid w:val="00A202D8"/>
    <w:rsid w:val="00A212B4"/>
    <w:rsid w:val="00A2232C"/>
    <w:rsid w:val="00A22417"/>
    <w:rsid w:val="00A22891"/>
    <w:rsid w:val="00A2296F"/>
    <w:rsid w:val="00A23472"/>
    <w:rsid w:val="00A2432A"/>
    <w:rsid w:val="00A256DB"/>
    <w:rsid w:val="00A2732E"/>
    <w:rsid w:val="00A30DBB"/>
    <w:rsid w:val="00A31280"/>
    <w:rsid w:val="00A32093"/>
    <w:rsid w:val="00A34B90"/>
    <w:rsid w:val="00A3582F"/>
    <w:rsid w:val="00A37598"/>
    <w:rsid w:val="00A4014D"/>
    <w:rsid w:val="00A44A9F"/>
    <w:rsid w:val="00A4556E"/>
    <w:rsid w:val="00A530F8"/>
    <w:rsid w:val="00A55DDC"/>
    <w:rsid w:val="00A63206"/>
    <w:rsid w:val="00A63EB4"/>
    <w:rsid w:val="00A67E69"/>
    <w:rsid w:val="00A759A5"/>
    <w:rsid w:val="00A777B8"/>
    <w:rsid w:val="00A80B70"/>
    <w:rsid w:val="00A811D5"/>
    <w:rsid w:val="00A81B55"/>
    <w:rsid w:val="00A8297B"/>
    <w:rsid w:val="00A854DB"/>
    <w:rsid w:val="00A861F0"/>
    <w:rsid w:val="00A86E73"/>
    <w:rsid w:val="00A90EED"/>
    <w:rsid w:val="00A93975"/>
    <w:rsid w:val="00A948B8"/>
    <w:rsid w:val="00A968CE"/>
    <w:rsid w:val="00AA02BE"/>
    <w:rsid w:val="00AA05A3"/>
    <w:rsid w:val="00AA7FDB"/>
    <w:rsid w:val="00AB128A"/>
    <w:rsid w:val="00AB2AFE"/>
    <w:rsid w:val="00AB4DF6"/>
    <w:rsid w:val="00AB5C3D"/>
    <w:rsid w:val="00AD001A"/>
    <w:rsid w:val="00AD5B2B"/>
    <w:rsid w:val="00AD5BF4"/>
    <w:rsid w:val="00AD796D"/>
    <w:rsid w:val="00AE0AE1"/>
    <w:rsid w:val="00AE0C0A"/>
    <w:rsid w:val="00AE15A3"/>
    <w:rsid w:val="00AE1EF1"/>
    <w:rsid w:val="00AE4AD5"/>
    <w:rsid w:val="00AF0F10"/>
    <w:rsid w:val="00AF2422"/>
    <w:rsid w:val="00AF3813"/>
    <w:rsid w:val="00AF6254"/>
    <w:rsid w:val="00AF69BE"/>
    <w:rsid w:val="00AF70F7"/>
    <w:rsid w:val="00AF7C21"/>
    <w:rsid w:val="00B02EB8"/>
    <w:rsid w:val="00B04755"/>
    <w:rsid w:val="00B065AE"/>
    <w:rsid w:val="00B118C0"/>
    <w:rsid w:val="00B11EC0"/>
    <w:rsid w:val="00B12B0B"/>
    <w:rsid w:val="00B1634E"/>
    <w:rsid w:val="00B16AB5"/>
    <w:rsid w:val="00B172EF"/>
    <w:rsid w:val="00B22164"/>
    <w:rsid w:val="00B23D46"/>
    <w:rsid w:val="00B24529"/>
    <w:rsid w:val="00B25789"/>
    <w:rsid w:val="00B258F9"/>
    <w:rsid w:val="00B2593B"/>
    <w:rsid w:val="00B308D8"/>
    <w:rsid w:val="00B3290D"/>
    <w:rsid w:val="00B32EA5"/>
    <w:rsid w:val="00B3423E"/>
    <w:rsid w:val="00B400CB"/>
    <w:rsid w:val="00B41771"/>
    <w:rsid w:val="00B4334B"/>
    <w:rsid w:val="00B50DA4"/>
    <w:rsid w:val="00B55F11"/>
    <w:rsid w:val="00B612FA"/>
    <w:rsid w:val="00B62859"/>
    <w:rsid w:val="00B632B1"/>
    <w:rsid w:val="00B656C6"/>
    <w:rsid w:val="00B664A5"/>
    <w:rsid w:val="00B7032B"/>
    <w:rsid w:val="00B70B62"/>
    <w:rsid w:val="00B74B76"/>
    <w:rsid w:val="00B779C7"/>
    <w:rsid w:val="00B80BFA"/>
    <w:rsid w:val="00B81BEF"/>
    <w:rsid w:val="00B871A3"/>
    <w:rsid w:val="00B92DDF"/>
    <w:rsid w:val="00B94847"/>
    <w:rsid w:val="00B94A31"/>
    <w:rsid w:val="00B94F74"/>
    <w:rsid w:val="00B96F76"/>
    <w:rsid w:val="00B97EAC"/>
    <w:rsid w:val="00BA0A57"/>
    <w:rsid w:val="00BA0B6B"/>
    <w:rsid w:val="00BA16D4"/>
    <w:rsid w:val="00BA19AD"/>
    <w:rsid w:val="00BA21D0"/>
    <w:rsid w:val="00BA323D"/>
    <w:rsid w:val="00BA3600"/>
    <w:rsid w:val="00BA6021"/>
    <w:rsid w:val="00BA7081"/>
    <w:rsid w:val="00BB16B0"/>
    <w:rsid w:val="00BB237D"/>
    <w:rsid w:val="00BB6091"/>
    <w:rsid w:val="00BC3679"/>
    <w:rsid w:val="00BC5645"/>
    <w:rsid w:val="00BC57B7"/>
    <w:rsid w:val="00BC76F7"/>
    <w:rsid w:val="00BC7AD2"/>
    <w:rsid w:val="00BD4497"/>
    <w:rsid w:val="00BD4797"/>
    <w:rsid w:val="00BD56E1"/>
    <w:rsid w:val="00BD5DFB"/>
    <w:rsid w:val="00BE10F7"/>
    <w:rsid w:val="00BE2353"/>
    <w:rsid w:val="00BE5464"/>
    <w:rsid w:val="00BE773D"/>
    <w:rsid w:val="00BE7754"/>
    <w:rsid w:val="00BE7F08"/>
    <w:rsid w:val="00BF110E"/>
    <w:rsid w:val="00BF11A4"/>
    <w:rsid w:val="00BF1628"/>
    <w:rsid w:val="00BF3EC3"/>
    <w:rsid w:val="00BF4722"/>
    <w:rsid w:val="00BF6197"/>
    <w:rsid w:val="00BF6E5E"/>
    <w:rsid w:val="00BF793F"/>
    <w:rsid w:val="00C00526"/>
    <w:rsid w:val="00C01C51"/>
    <w:rsid w:val="00C11406"/>
    <w:rsid w:val="00C12519"/>
    <w:rsid w:val="00C1339B"/>
    <w:rsid w:val="00C14923"/>
    <w:rsid w:val="00C155AE"/>
    <w:rsid w:val="00C23D07"/>
    <w:rsid w:val="00C2532E"/>
    <w:rsid w:val="00C334D0"/>
    <w:rsid w:val="00C344CC"/>
    <w:rsid w:val="00C35833"/>
    <w:rsid w:val="00C36B0F"/>
    <w:rsid w:val="00C377F2"/>
    <w:rsid w:val="00C40A8A"/>
    <w:rsid w:val="00C43DDC"/>
    <w:rsid w:val="00C45A55"/>
    <w:rsid w:val="00C50B6A"/>
    <w:rsid w:val="00C511EA"/>
    <w:rsid w:val="00C60DE3"/>
    <w:rsid w:val="00C679AA"/>
    <w:rsid w:val="00C67A5C"/>
    <w:rsid w:val="00C7490D"/>
    <w:rsid w:val="00C7759B"/>
    <w:rsid w:val="00C8579B"/>
    <w:rsid w:val="00C85919"/>
    <w:rsid w:val="00C910B9"/>
    <w:rsid w:val="00C93010"/>
    <w:rsid w:val="00C935FF"/>
    <w:rsid w:val="00C940AB"/>
    <w:rsid w:val="00C97E20"/>
    <w:rsid w:val="00CA1AC9"/>
    <w:rsid w:val="00CA2687"/>
    <w:rsid w:val="00CA3D9F"/>
    <w:rsid w:val="00CA5814"/>
    <w:rsid w:val="00CB29FF"/>
    <w:rsid w:val="00CB2EC4"/>
    <w:rsid w:val="00CC0197"/>
    <w:rsid w:val="00CC0FCA"/>
    <w:rsid w:val="00CC56D8"/>
    <w:rsid w:val="00CC5792"/>
    <w:rsid w:val="00CC5C87"/>
    <w:rsid w:val="00CC67CE"/>
    <w:rsid w:val="00CC73FE"/>
    <w:rsid w:val="00CC787C"/>
    <w:rsid w:val="00CD22AB"/>
    <w:rsid w:val="00CD2958"/>
    <w:rsid w:val="00CD557E"/>
    <w:rsid w:val="00CD6333"/>
    <w:rsid w:val="00CD6FB2"/>
    <w:rsid w:val="00CE217D"/>
    <w:rsid w:val="00CE4E63"/>
    <w:rsid w:val="00CE6FF2"/>
    <w:rsid w:val="00CF0BF7"/>
    <w:rsid w:val="00CF317C"/>
    <w:rsid w:val="00CF517A"/>
    <w:rsid w:val="00CF5C59"/>
    <w:rsid w:val="00D02C34"/>
    <w:rsid w:val="00D037B2"/>
    <w:rsid w:val="00D1306F"/>
    <w:rsid w:val="00D21A33"/>
    <w:rsid w:val="00D24DCF"/>
    <w:rsid w:val="00D25950"/>
    <w:rsid w:val="00D260B8"/>
    <w:rsid w:val="00D2753F"/>
    <w:rsid w:val="00D3095A"/>
    <w:rsid w:val="00D32231"/>
    <w:rsid w:val="00D32868"/>
    <w:rsid w:val="00D35DFC"/>
    <w:rsid w:val="00D4257C"/>
    <w:rsid w:val="00D4465D"/>
    <w:rsid w:val="00D5077D"/>
    <w:rsid w:val="00D5289D"/>
    <w:rsid w:val="00D54574"/>
    <w:rsid w:val="00D552D4"/>
    <w:rsid w:val="00D62FDA"/>
    <w:rsid w:val="00D631F2"/>
    <w:rsid w:val="00D67E54"/>
    <w:rsid w:val="00D7027C"/>
    <w:rsid w:val="00D703A8"/>
    <w:rsid w:val="00D7054F"/>
    <w:rsid w:val="00D70648"/>
    <w:rsid w:val="00D7154D"/>
    <w:rsid w:val="00D743AC"/>
    <w:rsid w:val="00D746F4"/>
    <w:rsid w:val="00D7581F"/>
    <w:rsid w:val="00D7705D"/>
    <w:rsid w:val="00D7711F"/>
    <w:rsid w:val="00D80731"/>
    <w:rsid w:val="00D8287F"/>
    <w:rsid w:val="00D8310D"/>
    <w:rsid w:val="00D847D7"/>
    <w:rsid w:val="00D84A28"/>
    <w:rsid w:val="00D87F2B"/>
    <w:rsid w:val="00D90B99"/>
    <w:rsid w:val="00D93628"/>
    <w:rsid w:val="00D95618"/>
    <w:rsid w:val="00DA034A"/>
    <w:rsid w:val="00DA2645"/>
    <w:rsid w:val="00DA2862"/>
    <w:rsid w:val="00DA3871"/>
    <w:rsid w:val="00DA6D10"/>
    <w:rsid w:val="00DA7CA2"/>
    <w:rsid w:val="00DB0BAA"/>
    <w:rsid w:val="00DB1F0C"/>
    <w:rsid w:val="00DB23FA"/>
    <w:rsid w:val="00DB3AF7"/>
    <w:rsid w:val="00DB4958"/>
    <w:rsid w:val="00DC03DE"/>
    <w:rsid w:val="00DC262A"/>
    <w:rsid w:val="00DC6B8C"/>
    <w:rsid w:val="00DD1199"/>
    <w:rsid w:val="00DD274D"/>
    <w:rsid w:val="00DD28FF"/>
    <w:rsid w:val="00DD4392"/>
    <w:rsid w:val="00DD75D4"/>
    <w:rsid w:val="00DE5AE0"/>
    <w:rsid w:val="00DF1D0E"/>
    <w:rsid w:val="00DF3AE3"/>
    <w:rsid w:val="00DF62FE"/>
    <w:rsid w:val="00E054FF"/>
    <w:rsid w:val="00E06842"/>
    <w:rsid w:val="00E07B04"/>
    <w:rsid w:val="00E10905"/>
    <w:rsid w:val="00E1130A"/>
    <w:rsid w:val="00E14F61"/>
    <w:rsid w:val="00E16EB9"/>
    <w:rsid w:val="00E20905"/>
    <w:rsid w:val="00E21A4B"/>
    <w:rsid w:val="00E26035"/>
    <w:rsid w:val="00E26545"/>
    <w:rsid w:val="00E26DC2"/>
    <w:rsid w:val="00E27978"/>
    <w:rsid w:val="00E303C6"/>
    <w:rsid w:val="00E32473"/>
    <w:rsid w:val="00E331E1"/>
    <w:rsid w:val="00E33A3A"/>
    <w:rsid w:val="00E34D09"/>
    <w:rsid w:val="00E44D26"/>
    <w:rsid w:val="00E44D3C"/>
    <w:rsid w:val="00E46203"/>
    <w:rsid w:val="00E51FB4"/>
    <w:rsid w:val="00E5344D"/>
    <w:rsid w:val="00E541BE"/>
    <w:rsid w:val="00E606F9"/>
    <w:rsid w:val="00E61BA8"/>
    <w:rsid w:val="00E63072"/>
    <w:rsid w:val="00E6444A"/>
    <w:rsid w:val="00E64C69"/>
    <w:rsid w:val="00E64EBA"/>
    <w:rsid w:val="00E65BC6"/>
    <w:rsid w:val="00E6629A"/>
    <w:rsid w:val="00E6731F"/>
    <w:rsid w:val="00E70C02"/>
    <w:rsid w:val="00E70C86"/>
    <w:rsid w:val="00E7471C"/>
    <w:rsid w:val="00E765A2"/>
    <w:rsid w:val="00E80A5C"/>
    <w:rsid w:val="00E80CC7"/>
    <w:rsid w:val="00E819AD"/>
    <w:rsid w:val="00E82112"/>
    <w:rsid w:val="00E82C25"/>
    <w:rsid w:val="00E86ACE"/>
    <w:rsid w:val="00E90209"/>
    <w:rsid w:val="00E920EB"/>
    <w:rsid w:val="00E9263E"/>
    <w:rsid w:val="00E932F0"/>
    <w:rsid w:val="00E961E2"/>
    <w:rsid w:val="00EA0202"/>
    <w:rsid w:val="00EA229E"/>
    <w:rsid w:val="00EA37CD"/>
    <w:rsid w:val="00EA567E"/>
    <w:rsid w:val="00EA5EEB"/>
    <w:rsid w:val="00EB267D"/>
    <w:rsid w:val="00EB572F"/>
    <w:rsid w:val="00EC0854"/>
    <w:rsid w:val="00ED1E7C"/>
    <w:rsid w:val="00ED4A14"/>
    <w:rsid w:val="00EE02B4"/>
    <w:rsid w:val="00EE0B8F"/>
    <w:rsid w:val="00EE14B7"/>
    <w:rsid w:val="00EE305E"/>
    <w:rsid w:val="00EE34CA"/>
    <w:rsid w:val="00EE49F2"/>
    <w:rsid w:val="00EE538A"/>
    <w:rsid w:val="00EE54E8"/>
    <w:rsid w:val="00EE5988"/>
    <w:rsid w:val="00EF1178"/>
    <w:rsid w:val="00EF124B"/>
    <w:rsid w:val="00EF12C5"/>
    <w:rsid w:val="00EF194C"/>
    <w:rsid w:val="00EF1D8B"/>
    <w:rsid w:val="00EF408D"/>
    <w:rsid w:val="00EF516D"/>
    <w:rsid w:val="00EF56FC"/>
    <w:rsid w:val="00EF67C8"/>
    <w:rsid w:val="00F02AA2"/>
    <w:rsid w:val="00F04709"/>
    <w:rsid w:val="00F06998"/>
    <w:rsid w:val="00F075E7"/>
    <w:rsid w:val="00F10E0F"/>
    <w:rsid w:val="00F1258E"/>
    <w:rsid w:val="00F12D2D"/>
    <w:rsid w:val="00F13C0D"/>
    <w:rsid w:val="00F14D4D"/>
    <w:rsid w:val="00F15ACC"/>
    <w:rsid w:val="00F206D6"/>
    <w:rsid w:val="00F20DD7"/>
    <w:rsid w:val="00F21B37"/>
    <w:rsid w:val="00F26BE7"/>
    <w:rsid w:val="00F278BE"/>
    <w:rsid w:val="00F35167"/>
    <w:rsid w:val="00F35F60"/>
    <w:rsid w:val="00F36F61"/>
    <w:rsid w:val="00F378D9"/>
    <w:rsid w:val="00F40D04"/>
    <w:rsid w:val="00F4187E"/>
    <w:rsid w:val="00F42D66"/>
    <w:rsid w:val="00F4477E"/>
    <w:rsid w:val="00F45493"/>
    <w:rsid w:val="00F51CC2"/>
    <w:rsid w:val="00F5261D"/>
    <w:rsid w:val="00F543FF"/>
    <w:rsid w:val="00F573EE"/>
    <w:rsid w:val="00F6077D"/>
    <w:rsid w:val="00F61DD7"/>
    <w:rsid w:val="00F63C01"/>
    <w:rsid w:val="00F63D36"/>
    <w:rsid w:val="00F7003C"/>
    <w:rsid w:val="00F70F27"/>
    <w:rsid w:val="00F73078"/>
    <w:rsid w:val="00F73822"/>
    <w:rsid w:val="00F7533C"/>
    <w:rsid w:val="00F77B8B"/>
    <w:rsid w:val="00F80985"/>
    <w:rsid w:val="00F82F14"/>
    <w:rsid w:val="00F854F5"/>
    <w:rsid w:val="00F86DA0"/>
    <w:rsid w:val="00F8746D"/>
    <w:rsid w:val="00F87CA1"/>
    <w:rsid w:val="00F9092D"/>
    <w:rsid w:val="00F956AB"/>
    <w:rsid w:val="00F967C3"/>
    <w:rsid w:val="00FA07CC"/>
    <w:rsid w:val="00FA2E2E"/>
    <w:rsid w:val="00FA4AAD"/>
    <w:rsid w:val="00FA5DF5"/>
    <w:rsid w:val="00FB003A"/>
    <w:rsid w:val="00FB0FE8"/>
    <w:rsid w:val="00FB256D"/>
    <w:rsid w:val="00FB272D"/>
    <w:rsid w:val="00FB2968"/>
    <w:rsid w:val="00FB2BF7"/>
    <w:rsid w:val="00FB3B7B"/>
    <w:rsid w:val="00FB4449"/>
    <w:rsid w:val="00FC2147"/>
    <w:rsid w:val="00FC3411"/>
    <w:rsid w:val="00FD1154"/>
    <w:rsid w:val="00FD36CF"/>
    <w:rsid w:val="00FD6522"/>
    <w:rsid w:val="00FE093D"/>
    <w:rsid w:val="00FE44C3"/>
    <w:rsid w:val="00FE63E3"/>
    <w:rsid w:val="00FF4F93"/>
    <w:rsid w:val="00FF6926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BA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C01"/>
    <w:pPr>
      <w:spacing w:after="200" w:line="276" w:lineRule="auto"/>
    </w:pPr>
    <w:rPr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lang w:val="en-US"/>
    </w:rPr>
  </w:style>
  <w:style w:type="character" w:customStyle="1" w:styleId="PB2Char">
    <w:name w:val="PB2 Char"/>
    <w:basedOn w:val="PB1Char"/>
    <w:link w:val="PB2"/>
    <w:rsid w:val="00697B23"/>
    <w:rPr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uiPriority w:val="99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Cs w:val="20"/>
      <w:lang w:val="en-US"/>
    </w:rPr>
  </w:style>
  <w:style w:type="paragraph" w:styleId="Header">
    <w:name w:val="header"/>
    <w:aliases w:val="Chapter Name"/>
    <w:basedOn w:val="Normal"/>
    <w:link w:val="HeaderChar"/>
    <w:uiPriority w:val="99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4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E63072"/>
    <w:rPr>
      <w:rFonts w:cs="Arial"/>
      <w:b/>
      <w:sz w:val="24"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E63072"/>
    <w:rPr>
      <w:rFonts w:cs="Arial"/>
      <w:b/>
      <w:sz w:val="24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paragraph" w:customStyle="1" w:styleId="FALev2">
    <w:name w:val="FA_Lev2"/>
    <w:basedOn w:val="Heading2"/>
    <w:qFormat/>
    <w:rsid w:val="00424248"/>
    <w:rPr>
      <w:rFonts w:ascii="Arial" w:hAnsi="Arial" w:cs="Arial"/>
      <w:color w:val="auto"/>
      <w:lang w:val="en-US"/>
    </w:rPr>
  </w:style>
  <w:style w:type="character" w:customStyle="1" w:styleId="pl-c">
    <w:name w:val="pl-c"/>
    <w:basedOn w:val="DefaultParagraphFont"/>
    <w:rsid w:val="00DC262A"/>
  </w:style>
  <w:style w:type="paragraph" w:styleId="HTMLPreformatted">
    <w:name w:val="HTML Preformatted"/>
    <w:basedOn w:val="Normal"/>
    <w:link w:val="HTMLPreformattedChar"/>
    <w:uiPriority w:val="99"/>
    <w:unhideWhenUsed/>
    <w:rsid w:val="00AA0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05A3"/>
    <w:rPr>
      <w:rFonts w:ascii="Courier New" w:eastAsia="Times New Roman" w:hAnsi="Courier New" w:cs="Courier New"/>
      <w:lang w:eastAsia="ja-JP"/>
    </w:rPr>
  </w:style>
  <w:style w:type="character" w:customStyle="1" w:styleId="pl-ent">
    <w:name w:val="pl-ent"/>
    <w:basedOn w:val="DefaultParagraphFont"/>
    <w:rsid w:val="00AA05A3"/>
  </w:style>
  <w:style w:type="character" w:customStyle="1" w:styleId="pl-e">
    <w:name w:val="pl-e"/>
    <w:basedOn w:val="DefaultParagraphFont"/>
    <w:rsid w:val="00AA05A3"/>
  </w:style>
  <w:style w:type="character" w:customStyle="1" w:styleId="pl-s">
    <w:name w:val="pl-s"/>
    <w:basedOn w:val="DefaultParagraphFont"/>
    <w:rsid w:val="00AA05A3"/>
  </w:style>
  <w:style w:type="character" w:customStyle="1" w:styleId="pl-pds">
    <w:name w:val="pl-pds"/>
    <w:basedOn w:val="DefaultParagraphFont"/>
    <w:rsid w:val="00AA05A3"/>
  </w:style>
  <w:style w:type="character" w:customStyle="1" w:styleId="pl-k">
    <w:name w:val="pl-k"/>
    <w:basedOn w:val="DefaultParagraphFont"/>
    <w:rsid w:val="00AA05A3"/>
  </w:style>
  <w:style w:type="character" w:customStyle="1" w:styleId="pl-smi">
    <w:name w:val="pl-smi"/>
    <w:basedOn w:val="DefaultParagraphFont"/>
    <w:rsid w:val="00AA05A3"/>
  </w:style>
  <w:style w:type="character" w:customStyle="1" w:styleId="pl-c1">
    <w:name w:val="pl-c1"/>
    <w:basedOn w:val="DefaultParagraphFont"/>
    <w:rsid w:val="00AA05A3"/>
  </w:style>
  <w:style w:type="character" w:customStyle="1" w:styleId="pl-en">
    <w:name w:val="pl-en"/>
    <w:basedOn w:val="DefaultParagraphFont"/>
    <w:rsid w:val="00AA05A3"/>
  </w:style>
  <w:style w:type="character" w:customStyle="1" w:styleId="pl-v">
    <w:name w:val="pl-v"/>
    <w:basedOn w:val="DefaultParagraphFont"/>
    <w:rsid w:val="00AA05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C01"/>
    <w:pPr>
      <w:spacing w:after="200" w:line="276" w:lineRule="auto"/>
    </w:pPr>
    <w:rPr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lang w:val="en-US"/>
    </w:rPr>
  </w:style>
  <w:style w:type="character" w:customStyle="1" w:styleId="PB2Char">
    <w:name w:val="PB2 Char"/>
    <w:basedOn w:val="PB1Char"/>
    <w:link w:val="PB2"/>
    <w:rsid w:val="00697B23"/>
    <w:rPr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uiPriority w:val="99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Cs w:val="20"/>
      <w:lang w:val="en-US"/>
    </w:rPr>
  </w:style>
  <w:style w:type="paragraph" w:styleId="Header">
    <w:name w:val="header"/>
    <w:aliases w:val="Chapter Name"/>
    <w:basedOn w:val="Normal"/>
    <w:link w:val="HeaderChar"/>
    <w:uiPriority w:val="99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4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E63072"/>
    <w:rPr>
      <w:rFonts w:cs="Arial"/>
      <w:b/>
      <w:sz w:val="24"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E63072"/>
    <w:rPr>
      <w:rFonts w:cs="Arial"/>
      <w:b/>
      <w:sz w:val="24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paragraph" w:customStyle="1" w:styleId="FALev2">
    <w:name w:val="FA_Lev2"/>
    <w:basedOn w:val="Heading2"/>
    <w:qFormat/>
    <w:rsid w:val="00424248"/>
    <w:rPr>
      <w:rFonts w:ascii="Arial" w:hAnsi="Arial" w:cs="Arial"/>
      <w:color w:val="auto"/>
      <w:lang w:val="en-US"/>
    </w:rPr>
  </w:style>
  <w:style w:type="character" w:customStyle="1" w:styleId="pl-c">
    <w:name w:val="pl-c"/>
    <w:basedOn w:val="DefaultParagraphFont"/>
    <w:rsid w:val="00DC262A"/>
  </w:style>
  <w:style w:type="paragraph" w:styleId="HTMLPreformatted">
    <w:name w:val="HTML Preformatted"/>
    <w:basedOn w:val="Normal"/>
    <w:link w:val="HTMLPreformattedChar"/>
    <w:uiPriority w:val="99"/>
    <w:unhideWhenUsed/>
    <w:rsid w:val="00AA0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05A3"/>
    <w:rPr>
      <w:rFonts w:ascii="Courier New" w:eastAsia="Times New Roman" w:hAnsi="Courier New" w:cs="Courier New"/>
      <w:lang w:eastAsia="ja-JP"/>
    </w:rPr>
  </w:style>
  <w:style w:type="character" w:customStyle="1" w:styleId="pl-ent">
    <w:name w:val="pl-ent"/>
    <w:basedOn w:val="DefaultParagraphFont"/>
    <w:rsid w:val="00AA05A3"/>
  </w:style>
  <w:style w:type="character" w:customStyle="1" w:styleId="pl-e">
    <w:name w:val="pl-e"/>
    <w:basedOn w:val="DefaultParagraphFont"/>
    <w:rsid w:val="00AA05A3"/>
  </w:style>
  <w:style w:type="character" w:customStyle="1" w:styleId="pl-s">
    <w:name w:val="pl-s"/>
    <w:basedOn w:val="DefaultParagraphFont"/>
    <w:rsid w:val="00AA05A3"/>
  </w:style>
  <w:style w:type="character" w:customStyle="1" w:styleId="pl-pds">
    <w:name w:val="pl-pds"/>
    <w:basedOn w:val="DefaultParagraphFont"/>
    <w:rsid w:val="00AA05A3"/>
  </w:style>
  <w:style w:type="character" w:customStyle="1" w:styleId="pl-k">
    <w:name w:val="pl-k"/>
    <w:basedOn w:val="DefaultParagraphFont"/>
    <w:rsid w:val="00AA05A3"/>
  </w:style>
  <w:style w:type="character" w:customStyle="1" w:styleId="pl-smi">
    <w:name w:val="pl-smi"/>
    <w:basedOn w:val="DefaultParagraphFont"/>
    <w:rsid w:val="00AA05A3"/>
  </w:style>
  <w:style w:type="character" w:customStyle="1" w:styleId="pl-c1">
    <w:name w:val="pl-c1"/>
    <w:basedOn w:val="DefaultParagraphFont"/>
    <w:rsid w:val="00AA05A3"/>
  </w:style>
  <w:style w:type="character" w:customStyle="1" w:styleId="pl-en">
    <w:name w:val="pl-en"/>
    <w:basedOn w:val="DefaultParagraphFont"/>
    <w:rsid w:val="00AA05A3"/>
  </w:style>
  <w:style w:type="character" w:customStyle="1" w:styleId="pl-v">
    <w:name w:val="pl-v"/>
    <w:basedOn w:val="DefaultParagraphFont"/>
    <w:rsid w:val="00AA0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9A995-F080-4F45-A212-CD477123A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971</TotalTime>
  <Pages>14</Pages>
  <Words>2301</Words>
  <Characters>13122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15393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ASUS</cp:lastModifiedBy>
  <cp:revision>905</cp:revision>
  <cp:lastPrinted>2010-11-26T02:45:00Z</cp:lastPrinted>
  <dcterms:created xsi:type="dcterms:W3CDTF">2019-06-26T16:09:00Z</dcterms:created>
  <dcterms:modified xsi:type="dcterms:W3CDTF">2020-06-24T06:17:00Z</dcterms:modified>
  <cp:category>Template</cp:category>
  <cp:contentStatus>20/11/2012</cp:contentStatus>
</cp:coreProperties>
</file>